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5D41F66" w:rsidP="49F67480" w:rsidRDefault="675BAEFD" w14:paraId="2301DDD7" w14:textId="0015C800">
      <w:pPr>
        <w:jc w:val="center"/>
        <w:rPr>
          <w:rFonts w:ascii="Arial" w:hAnsi="Arial" w:eastAsia="Arial" w:cs="Arial"/>
          <w:b w:val="1"/>
          <w:bCs w:val="1"/>
          <w:sz w:val="24"/>
          <w:szCs w:val="24"/>
        </w:rPr>
      </w:pPr>
      <w:bookmarkStart w:name="_Int_DqwXk2gp" w:id="675396985"/>
      <w:r w:rsidRPr="537E5469" w:rsidR="1D142365">
        <w:rPr>
          <w:rFonts w:ascii="Arial" w:hAnsi="Arial" w:eastAsia="Arial" w:cs="Arial"/>
          <w:b w:val="1"/>
          <w:bCs w:val="1"/>
          <w:sz w:val="28"/>
          <w:szCs w:val="28"/>
        </w:rPr>
        <w:t xml:space="preserve"> A DIFICULDADE DE MULHERES COM INSEGURANÇA FINANCEIRA DENTRO DO MERCADO DE TRABAL</w:t>
      </w:r>
      <w:ins w:author="Duanny Woiciechowski Batista Gumesson" w:date="2022-12-05T14:28:46.031Z" w:id="43672537">
        <w:r w:rsidRPr="537E5469" w:rsidR="34022A5B">
          <w:rPr>
            <w:rFonts w:ascii="Arial" w:hAnsi="Arial" w:eastAsia="Arial" w:cs="Arial"/>
            <w:b w:val="1"/>
            <w:bCs w:val="1"/>
            <w:sz w:val="28"/>
            <w:szCs w:val="28"/>
          </w:rPr>
          <w:t xml:space="preserve">H</w:t>
        </w:r>
      </w:ins>
      <w:r w:rsidRPr="537E5469" w:rsidR="1D142365">
        <w:rPr>
          <w:rFonts w:ascii="Arial" w:hAnsi="Arial" w:eastAsia="Arial" w:cs="Arial"/>
          <w:b w:val="1"/>
          <w:bCs w:val="1"/>
          <w:sz w:val="28"/>
          <w:szCs w:val="28"/>
        </w:rPr>
        <w:t xml:space="preserve">O NO BRASIL</w:t>
      </w:r>
      <w:bookmarkEnd w:id="675396985"/>
      <w:r w:rsidRPr="537E5469">
        <w:rPr>
          <w:rStyle w:val="FootnoteReference"/>
          <w:rFonts w:ascii="Arial" w:hAnsi="Arial" w:eastAsia="Arial" w:cs="Arial"/>
          <w:b w:val="1"/>
          <w:bCs w:val="1"/>
          <w:sz w:val="24"/>
          <w:szCs w:val="24"/>
        </w:rPr>
        <w:footnoteReference w:id="9617"/>
      </w:r>
    </w:p>
    <w:p w:rsidR="49F67480" w:rsidP="49F67480" w:rsidRDefault="49F67480" w14:paraId="064FED00" w14:textId="46FFD591">
      <w:pPr>
        <w:jc w:val="center"/>
        <w:rPr>
          <w:rFonts w:ascii="Arial" w:hAnsi="Arial" w:eastAsia="Arial" w:cs="Arial"/>
          <w:b/>
          <w:bCs/>
          <w:sz w:val="28"/>
          <w:szCs w:val="28"/>
        </w:rPr>
      </w:pPr>
    </w:p>
    <w:p w:rsidR="675BAEFD" w:rsidP="537E5469" w:rsidRDefault="675BAEFD" w14:paraId="29A76C54" w14:textId="153CB133">
      <w:pPr>
        <w:jc w:val="right"/>
        <w:rPr>
          <w:rFonts w:ascii="Arial" w:hAnsi="Arial" w:eastAsia="Arial" w:cs="Arial"/>
          <w:sz w:val="24"/>
          <w:szCs w:val="24"/>
        </w:rPr>
      </w:pPr>
      <w:r w:rsidRPr="537E5469" w:rsidR="675BAEFD">
        <w:rPr>
          <w:rFonts w:ascii="Arial" w:hAnsi="Arial" w:eastAsia="Arial" w:cs="Arial"/>
          <w:sz w:val="24"/>
          <w:szCs w:val="24"/>
        </w:rPr>
        <w:t>ROSO, Manuela</w:t>
      </w:r>
      <w:r w:rsidRPr="537E5469" w:rsidR="3A6BBE74">
        <w:rPr>
          <w:rFonts w:ascii="Arial" w:hAnsi="Arial" w:eastAsia="Arial" w:cs="Arial"/>
          <w:sz w:val="24"/>
          <w:szCs w:val="24"/>
        </w:rPr>
        <w:t xml:space="preserve"> dos Santos</w:t>
      </w:r>
      <w:r w:rsidRPr="537E5469">
        <w:rPr>
          <w:rStyle w:val="FootnoteReference"/>
          <w:rFonts w:ascii="Arial" w:hAnsi="Arial" w:eastAsia="Arial" w:cs="Arial"/>
          <w:sz w:val="24"/>
          <w:szCs w:val="24"/>
        </w:rPr>
        <w:footnoteReference w:id="2390"/>
      </w:r>
    </w:p>
    <w:p w:rsidR="00240444" w:rsidP="49F67480" w:rsidRDefault="675BAEFD" w14:paraId="5321066B" w14:textId="443F9CFC">
      <w:pPr>
        <w:jc w:val="right"/>
        <w:rPr>
          <w:rFonts w:ascii="Arial" w:hAnsi="Arial" w:eastAsia="Arial" w:cs="Arial"/>
          <w:sz w:val="24"/>
          <w:szCs w:val="24"/>
        </w:rPr>
      </w:pPr>
      <w:r w:rsidRPr="537E5469" w:rsidR="675BAEFD">
        <w:rPr>
          <w:rFonts w:ascii="Arial" w:hAnsi="Arial" w:eastAsia="Arial" w:cs="Arial"/>
          <w:sz w:val="24"/>
          <w:szCs w:val="24"/>
        </w:rPr>
        <w:t>WANDERLEI, Maria Luiza</w:t>
      </w:r>
      <w:r w:rsidRPr="537E5469" w:rsidR="640D07A2">
        <w:rPr>
          <w:rFonts w:ascii="Arial" w:hAnsi="Arial" w:eastAsia="Arial" w:cs="Arial"/>
          <w:sz w:val="24"/>
          <w:szCs w:val="24"/>
        </w:rPr>
        <w:t xml:space="preserve"> </w:t>
      </w:r>
      <w:r w:rsidRPr="537E5469" w:rsidR="0C225544">
        <w:rPr>
          <w:rFonts w:ascii="Arial" w:hAnsi="Arial" w:eastAsia="Arial" w:cs="Arial"/>
          <w:sz w:val="24"/>
          <w:szCs w:val="24"/>
        </w:rPr>
        <w:t>Mendonça</w:t>
      </w:r>
      <w:r w:rsidRPr="537E5469">
        <w:rPr>
          <w:rStyle w:val="FootnoteReference"/>
          <w:rFonts w:ascii="Arial" w:hAnsi="Arial" w:eastAsia="Arial" w:cs="Arial"/>
          <w:sz w:val="24"/>
          <w:szCs w:val="24"/>
        </w:rPr>
        <w:footnoteReference w:id="13078"/>
      </w:r>
    </w:p>
    <w:p w:rsidR="537E5469" w:rsidP="537E5469" w:rsidRDefault="537E5469" w14:paraId="568AF04D" w14:textId="509EA50E">
      <w:pPr>
        <w:jc w:val="right"/>
        <w:rPr>
          <w:rFonts w:ascii="Arial" w:hAnsi="Arial" w:eastAsia="Arial" w:cs="Arial"/>
          <w:sz w:val="24"/>
          <w:szCs w:val="24"/>
        </w:rPr>
      </w:pPr>
    </w:p>
    <w:p w:rsidRPr="009B437D" w:rsidR="25D41F66" w:rsidP="537E5469" w:rsidRDefault="675BAEFD" w14:paraId="02CCD253" w14:textId="3BB5DF60">
      <w:pPr>
        <w:jc w:val="left"/>
        <w:rPr>
          <w:rFonts w:ascii="Arial" w:hAnsi="Arial" w:eastAsia="Arial" w:cs="Arial"/>
          <w:sz w:val="24"/>
          <w:szCs w:val="24"/>
        </w:rPr>
      </w:pPr>
      <w:r w:rsidRPr="537E5469" w:rsidR="59592275">
        <w:rPr>
          <w:rFonts w:ascii="Arial" w:hAnsi="Arial" w:eastAsia="Arial" w:cs="Arial"/>
          <w:b w:val="1"/>
          <w:bCs w:val="1"/>
          <w:sz w:val="26"/>
          <w:szCs w:val="26"/>
        </w:rPr>
        <w:t>Resumo:</w:t>
      </w:r>
      <w:r w:rsidRPr="537E5469" w:rsidR="265D93F1">
        <w:rPr>
          <w:rFonts w:ascii="Arial" w:hAnsi="Arial" w:eastAsia="Arial" w:cs="Arial"/>
          <w:b w:val="1"/>
          <w:bCs w:val="1"/>
          <w:sz w:val="26"/>
          <w:szCs w:val="26"/>
        </w:rPr>
        <w:t xml:space="preserve"> </w:t>
      </w:r>
    </w:p>
    <w:p w:rsidR="00AE2190" w:rsidP="537E5469" w:rsidRDefault="47FD3626" w14:paraId="2B0A2779" w14:textId="36FC0E03">
      <w:pPr>
        <w:pStyle w:val="Normal"/>
        <w:spacing w:line="360" w:lineRule="auto"/>
        <w:ind w:firstLine="708"/>
        <w:jc w:val="both"/>
        <w:rPr>
          <w:rFonts w:ascii="Arial" w:hAnsi="Arial" w:eastAsia="Arial" w:cs="Arial"/>
          <w:b w:val="0"/>
          <w:bCs w:val="0"/>
          <w:sz w:val="24"/>
          <w:szCs w:val="24"/>
        </w:rPr>
      </w:pPr>
      <w:r w:rsidRPr="537E5469" w:rsidR="435D6E01">
        <w:rPr>
          <w:rFonts w:ascii="Arial" w:hAnsi="Arial" w:eastAsia="Arial" w:cs="Arial"/>
          <w:b w:val="0"/>
          <w:bCs w:val="0"/>
          <w:sz w:val="24"/>
          <w:szCs w:val="24"/>
        </w:rPr>
        <w:t xml:space="preserve">Este artigo tem como objetivo analisar e refletir sobre a atuação </w:t>
      </w:r>
      <w:r w:rsidRPr="537E5469" w:rsidR="02025333">
        <w:rPr>
          <w:rFonts w:ascii="Arial" w:hAnsi="Arial" w:eastAsia="Arial" w:cs="Arial"/>
          <w:b w:val="0"/>
          <w:bCs w:val="0"/>
          <w:sz w:val="24"/>
          <w:szCs w:val="24"/>
        </w:rPr>
        <w:t xml:space="preserve">da </w:t>
      </w:r>
      <w:r w:rsidRPr="537E5469" w:rsidR="435D6E01">
        <w:rPr>
          <w:rFonts w:ascii="Arial" w:hAnsi="Arial" w:eastAsia="Arial" w:cs="Arial"/>
          <w:b w:val="0"/>
          <w:bCs w:val="0"/>
          <w:sz w:val="24"/>
          <w:szCs w:val="24"/>
        </w:rPr>
        <w:t>parcela de mulheres mais pobres</w:t>
      </w:r>
      <w:r w:rsidRPr="537E5469" w:rsidR="22AFE09A">
        <w:rPr>
          <w:rFonts w:ascii="Arial" w:hAnsi="Arial" w:eastAsia="Arial" w:cs="Arial"/>
          <w:b w:val="0"/>
          <w:bCs w:val="0"/>
          <w:sz w:val="24"/>
          <w:szCs w:val="24"/>
        </w:rPr>
        <w:t xml:space="preserve"> no Brasil dentro do mercado de trabalho</w:t>
      </w:r>
      <w:r w:rsidRPr="537E5469" w:rsidR="14B1E43D">
        <w:rPr>
          <w:rFonts w:ascii="Arial" w:hAnsi="Arial" w:eastAsia="Arial" w:cs="Arial"/>
          <w:b w:val="0"/>
          <w:bCs w:val="0"/>
          <w:sz w:val="24"/>
          <w:szCs w:val="24"/>
        </w:rPr>
        <w:t xml:space="preserve">. Enfatiza </w:t>
      </w:r>
      <w:r w:rsidRPr="537E5469" w:rsidR="73EE9746">
        <w:rPr>
          <w:rFonts w:ascii="Arial" w:hAnsi="Arial" w:eastAsia="Arial" w:cs="Arial"/>
          <w:b w:val="0"/>
          <w:bCs w:val="0"/>
          <w:sz w:val="24"/>
          <w:szCs w:val="24"/>
        </w:rPr>
        <w:t xml:space="preserve">sobre </w:t>
      </w:r>
      <w:r w:rsidRPr="537E5469" w:rsidR="14B1E43D">
        <w:rPr>
          <w:rFonts w:ascii="Arial" w:hAnsi="Arial" w:eastAsia="Arial" w:cs="Arial"/>
          <w:b w:val="0"/>
          <w:bCs w:val="0"/>
          <w:sz w:val="24"/>
          <w:szCs w:val="24"/>
        </w:rPr>
        <w:t>os diferentes</w:t>
      </w:r>
      <w:r w:rsidRPr="537E5469" w:rsidR="40A73864">
        <w:rPr>
          <w:rFonts w:ascii="Arial" w:hAnsi="Arial" w:eastAsia="Arial" w:cs="Arial"/>
          <w:b w:val="0"/>
          <w:bCs w:val="0"/>
          <w:sz w:val="24"/>
          <w:szCs w:val="24"/>
        </w:rPr>
        <w:t xml:space="preserve"> fatores </w:t>
      </w:r>
      <w:r w:rsidRPr="537E5469" w:rsidR="1FF9AAFD">
        <w:rPr>
          <w:rFonts w:ascii="Arial" w:hAnsi="Arial" w:eastAsia="Arial" w:cs="Arial"/>
          <w:b w:val="0"/>
          <w:bCs w:val="0"/>
          <w:sz w:val="24"/>
          <w:szCs w:val="24"/>
        </w:rPr>
        <w:t>e motivos</w:t>
      </w:r>
      <w:r w:rsidRPr="537E5469" w:rsidR="14B1E43D">
        <w:rPr>
          <w:rFonts w:ascii="Arial" w:hAnsi="Arial" w:eastAsia="Arial" w:cs="Arial"/>
          <w:b w:val="0"/>
          <w:bCs w:val="0"/>
          <w:sz w:val="24"/>
          <w:szCs w:val="24"/>
        </w:rPr>
        <w:t xml:space="preserve"> </w:t>
      </w:r>
      <w:r w:rsidRPr="537E5469" w:rsidR="3F303045">
        <w:rPr>
          <w:rFonts w:ascii="Arial" w:hAnsi="Arial" w:eastAsia="Arial" w:cs="Arial"/>
          <w:b w:val="0"/>
          <w:bCs w:val="0"/>
          <w:sz w:val="24"/>
          <w:szCs w:val="24"/>
        </w:rPr>
        <w:t>que determinam e contribuem</w:t>
      </w:r>
      <w:r w:rsidRPr="537E5469" w:rsidR="40967ABE">
        <w:rPr>
          <w:rFonts w:ascii="Arial" w:hAnsi="Arial" w:eastAsia="Arial" w:cs="Arial"/>
          <w:b w:val="0"/>
          <w:bCs w:val="0"/>
          <w:sz w:val="24"/>
          <w:szCs w:val="24"/>
        </w:rPr>
        <w:t xml:space="preserve"> para suas realidades</w:t>
      </w:r>
      <w:r w:rsidRPr="537E5469" w:rsidR="3F4EBD53">
        <w:rPr>
          <w:rFonts w:ascii="Arial" w:hAnsi="Arial" w:eastAsia="Arial" w:cs="Arial"/>
          <w:b w:val="0"/>
          <w:bCs w:val="0"/>
          <w:sz w:val="24"/>
          <w:szCs w:val="24"/>
        </w:rPr>
        <w:t>, sendo</w:t>
      </w:r>
      <w:r w:rsidRPr="537E5469" w:rsidR="47F2907A">
        <w:rPr>
          <w:rFonts w:ascii="Arial" w:hAnsi="Arial" w:eastAsia="Arial" w:cs="Arial"/>
          <w:b w:val="0"/>
          <w:bCs w:val="0"/>
          <w:sz w:val="24"/>
          <w:szCs w:val="24"/>
        </w:rPr>
        <w:t xml:space="preserve"> </w:t>
      </w:r>
      <w:r w:rsidRPr="537E5469" w:rsidR="375BB217">
        <w:rPr>
          <w:rFonts w:ascii="Arial" w:hAnsi="Arial" w:eastAsia="Arial" w:cs="Arial"/>
          <w:b w:val="0"/>
          <w:bCs w:val="0"/>
          <w:sz w:val="24"/>
          <w:szCs w:val="24"/>
        </w:rPr>
        <w:t>d</w:t>
      </w:r>
      <w:r w:rsidRPr="537E5469" w:rsidR="47F2907A">
        <w:rPr>
          <w:rFonts w:ascii="Arial" w:hAnsi="Arial" w:eastAsia="Arial" w:cs="Arial"/>
          <w:b w:val="0"/>
          <w:bCs w:val="0"/>
          <w:sz w:val="24"/>
          <w:szCs w:val="24"/>
        </w:rPr>
        <w:t xml:space="preserve">esde a </w:t>
      </w:r>
      <w:r w:rsidRPr="537E5469" w:rsidR="47F2907A">
        <w:rPr>
          <w:rFonts w:ascii="Arial" w:hAnsi="Arial" w:eastAsia="Arial" w:cs="Arial"/>
          <w:b w:val="0"/>
          <w:bCs w:val="0"/>
          <w:sz w:val="24"/>
          <w:szCs w:val="24"/>
        </w:rPr>
        <w:t>discriminação</w:t>
      </w:r>
      <w:r w:rsidRPr="537E5469" w:rsidR="07106E86">
        <w:rPr>
          <w:rFonts w:ascii="Arial" w:hAnsi="Arial" w:eastAsia="Arial" w:cs="Arial"/>
          <w:b w:val="0"/>
          <w:bCs w:val="0"/>
          <w:sz w:val="24"/>
          <w:szCs w:val="24"/>
        </w:rPr>
        <w:t xml:space="preserve"> </w:t>
      </w:r>
      <w:r w:rsidRPr="537E5469" w:rsidR="438B2CC8">
        <w:rPr>
          <w:rFonts w:ascii="Arial" w:hAnsi="Arial" w:eastAsia="Arial" w:cs="Arial"/>
          <w:b w:val="0"/>
          <w:bCs w:val="0"/>
          <w:sz w:val="24"/>
          <w:szCs w:val="24"/>
        </w:rPr>
        <w:t xml:space="preserve">que ocorre </w:t>
      </w:r>
      <w:r w:rsidRPr="537E5469" w:rsidR="07106E86">
        <w:rPr>
          <w:rFonts w:ascii="Arial" w:hAnsi="Arial" w:eastAsia="Arial" w:cs="Arial"/>
          <w:b w:val="0"/>
          <w:bCs w:val="0"/>
          <w:sz w:val="24"/>
          <w:szCs w:val="24"/>
        </w:rPr>
        <w:t>contra as mulheres</w:t>
      </w:r>
      <w:r w:rsidRPr="537E5469" w:rsidR="4294B647">
        <w:rPr>
          <w:rFonts w:ascii="Arial" w:hAnsi="Arial" w:eastAsia="Arial" w:cs="Arial"/>
          <w:b w:val="0"/>
          <w:bCs w:val="0"/>
          <w:sz w:val="24"/>
          <w:szCs w:val="24"/>
        </w:rPr>
        <w:t xml:space="preserve"> no geral</w:t>
      </w:r>
      <w:r w:rsidRPr="537E5469" w:rsidR="07106E86">
        <w:rPr>
          <w:rFonts w:ascii="Arial" w:hAnsi="Arial" w:eastAsia="Arial" w:cs="Arial"/>
          <w:b w:val="0"/>
          <w:bCs w:val="0"/>
          <w:sz w:val="24"/>
          <w:szCs w:val="24"/>
        </w:rPr>
        <w:t xml:space="preserve"> até aspectos socioeconômicos</w:t>
      </w:r>
      <w:r w:rsidRPr="537E5469" w:rsidR="3210B06E">
        <w:rPr>
          <w:rFonts w:ascii="Arial" w:hAnsi="Arial" w:eastAsia="Arial" w:cs="Arial"/>
          <w:b w:val="0"/>
          <w:bCs w:val="0"/>
          <w:sz w:val="24"/>
          <w:szCs w:val="24"/>
        </w:rPr>
        <w:t xml:space="preserve"> dentro da sociedade</w:t>
      </w:r>
      <w:r w:rsidRPr="537E5469" w:rsidR="2560C898">
        <w:rPr>
          <w:rFonts w:ascii="Arial" w:hAnsi="Arial" w:eastAsia="Arial" w:cs="Arial"/>
          <w:b w:val="0"/>
          <w:bCs w:val="0"/>
          <w:sz w:val="24"/>
          <w:szCs w:val="24"/>
        </w:rPr>
        <w:t>, tais quais influenciam para o comportamento social e profissional delas</w:t>
      </w:r>
      <w:r w:rsidRPr="537E5469" w:rsidR="3210B06E">
        <w:rPr>
          <w:rFonts w:ascii="Arial" w:hAnsi="Arial" w:eastAsia="Arial" w:cs="Arial"/>
          <w:b w:val="0"/>
          <w:bCs w:val="0"/>
          <w:sz w:val="24"/>
          <w:szCs w:val="24"/>
        </w:rPr>
        <w:t>.</w:t>
      </w:r>
      <w:r w:rsidRPr="537E5469" w:rsidR="7EDAD927">
        <w:rPr>
          <w:rFonts w:ascii="Arial" w:hAnsi="Arial" w:eastAsia="Arial" w:cs="Arial"/>
          <w:b w:val="0"/>
          <w:bCs w:val="0"/>
          <w:sz w:val="24"/>
          <w:szCs w:val="24"/>
        </w:rPr>
        <w:t xml:space="preserve"> </w:t>
      </w:r>
      <w:r w:rsidRPr="537E5469" w:rsidR="67C74127">
        <w:rPr>
          <w:rFonts w:ascii="Arial" w:hAnsi="Arial" w:eastAsia="Arial" w:cs="Arial"/>
          <w:b w:val="0"/>
          <w:bCs w:val="0"/>
          <w:sz w:val="24"/>
          <w:szCs w:val="24"/>
        </w:rPr>
        <w:t xml:space="preserve">Procura também comparar as situações entre </w:t>
      </w:r>
      <w:r w:rsidRPr="537E5469" w:rsidR="67C74127">
        <w:rPr>
          <w:rFonts w:ascii="Arial" w:hAnsi="Arial" w:eastAsia="Arial" w:cs="Arial"/>
          <w:b w:val="0"/>
          <w:bCs w:val="0"/>
          <w:sz w:val="24"/>
          <w:szCs w:val="24"/>
        </w:rPr>
        <w:t>diferentes classes</w:t>
      </w:r>
      <w:r w:rsidRPr="537E5469" w:rsidR="67C74127">
        <w:rPr>
          <w:rFonts w:ascii="Arial" w:hAnsi="Arial" w:eastAsia="Arial" w:cs="Arial"/>
          <w:b w:val="0"/>
          <w:bCs w:val="0"/>
          <w:sz w:val="24"/>
          <w:szCs w:val="24"/>
        </w:rPr>
        <w:t xml:space="preserve"> sociais, raças e</w:t>
      </w:r>
      <w:r w:rsidRPr="537E5469" w:rsidR="3AD0B91A">
        <w:rPr>
          <w:rFonts w:ascii="Arial" w:hAnsi="Arial" w:eastAsia="Arial" w:cs="Arial"/>
          <w:b w:val="0"/>
          <w:bCs w:val="0"/>
          <w:sz w:val="24"/>
          <w:szCs w:val="24"/>
        </w:rPr>
        <w:t>, sobretudo, gêneros</w:t>
      </w:r>
      <w:r w:rsidRPr="537E5469" w:rsidR="176CF616">
        <w:rPr>
          <w:rFonts w:ascii="Arial" w:hAnsi="Arial" w:eastAsia="Arial" w:cs="Arial"/>
          <w:b w:val="0"/>
          <w:bCs w:val="0"/>
          <w:sz w:val="24"/>
          <w:szCs w:val="24"/>
        </w:rPr>
        <w:t>,</w:t>
      </w:r>
      <w:r w:rsidRPr="537E5469" w:rsidR="3AD0B91A">
        <w:rPr>
          <w:rFonts w:ascii="Arial" w:hAnsi="Arial" w:eastAsia="Arial" w:cs="Arial"/>
          <w:b w:val="0"/>
          <w:bCs w:val="0"/>
          <w:sz w:val="24"/>
          <w:szCs w:val="24"/>
        </w:rPr>
        <w:t xml:space="preserve"> para </w:t>
      </w:r>
      <w:r w:rsidRPr="537E5469" w:rsidR="6EA3D093">
        <w:rPr>
          <w:rFonts w:ascii="Arial" w:hAnsi="Arial" w:eastAsia="Arial" w:cs="Arial"/>
          <w:b w:val="0"/>
          <w:bCs w:val="0"/>
          <w:sz w:val="24"/>
          <w:szCs w:val="24"/>
        </w:rPr>
        <w:t xml:space="preserve">pontuar </w:t>
      </w:r>
      <w:r w:rsidRPr="537E5469" w:rsidR="44637E23">
        <w:rPr>
          <w:rFonts w:ascii="Arial" w:hAnsi="Arial" w:eastAsia="Arial" w:cs="Arial"/>
          <w:b w:val="0"/>
          <w:bCs w:val="0"/>
          <w:sz w:val="24"/>
          <w:szCs w:val="24"/>
        </w:rPr>
        <w:t>as diferentes realidades dentro do mercado de trabalho</w:t>
      </w:r>
      <w:r w:rsidRPr="537E5469" w:rsidR="4609078E">
        <w:rPr>
          <w:rFonts w:ascii="Arial" w:hAnsi="Arial" w:eastAsia="Arial" w:cs="Arial"/>
          <w:b w:val="0"/>
          <w:bCs w:val="0"/>
          <w:sz w:val="24"/>
          <w:szCs w:val="24"/>
        </w:rPr>
        <w:t xml:space="preserve"> </w:t>
      </w:r>
      <w:r w:rsidRPr="537E5469" w:rsidR="68C16C51">
        <w:rPr>
          <w:rFonts w:ascii="Arial" w:hAnsi="Arial" w:eastAsia="Arial" w:cs="Arial"/>
          <w:b w:val="0"/>
          <w:bCs w:val="0"/>
          <w:sz w:val="24"/>
          <w:szCs w:val="24"/>
        </w:rPr>
        <w:t>e, portanto,</w:t>
      </w:r>
      <w:r w:rsidRPr="537E5469" w:rsidR="4609078E">
        <w:rPr>
          <w:rFonts w:ascii="Arial" w:hAnsi="Arial" w:eastAsia="Arial" w:cs="Arial"/>
          <w:b w:val="0"/>
          <w:bCs w:val="0"/>
          <w:sz w:val="24"/>
          <w:szCs w:val="24"/>
        </w:rPr>
        <w:t xml:space="preserve"> </w:t>
      </w:r>
      <w:r w:rsidRPr="537E5469" w:rsidR="2A1C8720">
        <w:rPr>
          <w:rFonts w:ascii="Arial" w:hAnsi="Arial" w:eastAsia="Arial" w:cs="Arial"/>
          <w:b w:val="0"/>
          <w:bCs w:val="0"/>
          <w:sz w:val="24"/>
          <w:szCs w:val="24"/>
        </w:rPr>
        <w:t xml:space="preserve">evidenciar as dificuldades e problemas </w:t>
      </w:r>
      <w:r w:rsidRPr="537E5469" w:rsidR="1B6F4CD4">
        <w:rPr>
          <w:rFonts w:ascii="Arial" w:hAnsi="Arial" w:eastAsia="Arial" w:cs="Arial"/>
          <w:b w:val="0"/>
          <w:bCs w:val="0"/>
          <w:sz w:val="24"/>
          <w:szCs w:val="24"/>
        </w:rPr>
        <w:t>passados por essa</w:t>
      </w:r>
      <w:r w:rsidRPr="537E5469" w:rsidR="2A1C8720">
        <w:rPr>
          <w:rFonts w:ascii="Arial" w:hAnsi="Arial" w:eastAsia="Arial" w:cs="Arial"/>
          <w:b w:val="0"/>
          <w:bCs w:val="0"/>
          <w:sz w:val="24"/>
          <w:szCs w:val="24"/>
        </w:rPr>
        <w:t xml:space="preserve"> parcela de mulheres</w:t>
      </w:r>
      <w:r w:rsidRPr="537E5469" w:rsidR="2D48B5C5">
        <w:rPr>
          <w:rFonts w:ascii="Arial" w:hAnsi="Arial" w:eastAsia="Arial" w:cs="Arial"/>
          <w:b w:val="0"/>
          <w:bCs w:val="0"/>
          <w:sz w:val="24"/>
          <w:szCs w:val="24"/>
        </w:rPr>
        <w:t>.</w:t>
      </w:r>
    </w:p>
    <w:p w:rsidR="00AE2190" w:rsidP="537E5469" w:rsidRDefault="47FD3626" w14:paraId="088C4070" w14:textId="096A8C9C">
      <w:pPr>
        <w:pStyle w:val="Normal"/>
        <w:spacing w:line="360" w:lineRule="auto"/>
        <w:ind w:firstLine="708"/>
        <w:jc w:val="both"/>
        <w:rPr>
          <w:rFonts w:ascii="Arial" w:hAnsi="Arial" w:eastAsia="Arial" w:cs="Arial"/>
          <w:b w:val="0"/>
          <w:bCs w:val="0"/>
          <w:sz w:val="24"/>
          <w:szCs w:val="24"/>
        </w:rPr>
      </w:pPr>
    </w:p>
    <w:p w:rsidR="00AE2190" w:rsidP="537E5469" w:rsidRDefault="47FD3626" w14:paraId="3CD88419" w14:textId="615DBDF7">
      <w:pPr>
        <w:pStyle w:val="Normal"/>
        <w:spacing w:line="360" w:lineRule="auto"/>
        <w:ind w:firstLine="0"/>
        <w:jc w:val="both"/>
        <w:rPr>
          <w:rFonts w:ascii="Arial" w:hAnsi="Arial" w:eastAsia="Arial" w:cs="Arial"/>
          <w:b w:val="0"/>
          <w:bCs w:val="0"/>
          <w:sz w:val="24"/>
          <w:szCs w:val="24"/>
        </w:rPr>
      </w:pPr>
      <w:r w:rsidRPr="537E5469" w:rsidR="723E996D">
        <w:rPr>
          <w:rFonts w:ascii="Arial" w:hAnsi="Arial" w:eastAsia="Arial" w:cs="Arial"/>
          <w:b w:val="1"/>
          <w:bCs w:val="1"/>
          <w:sz w:val="26"/>
          <w:szCs w:val="26"/>
        </w:rPr>
        <w:t xml:space="preserve">Palavras-chaves: </w:t>
      </w:r>
      <w:r w:rsidRPr="537E5469" w:rsidR="723E996D">
        <w:rPr>
          <w:rFonts w:ascii="Arial" w:hAnsi="Arial" w:eastAsia="Arial" w:cs="Arial"/>
          <w:b w:val="0"/>
          <w:bCs w:val="0"/>
          <w:sz w:val="24"/>
          <w:szCs w:val="24"/>
        </w:rPr>
        <w:t>mulheres, pobreza, mercado de trabalho, classes sociais</w:t>
      </w:r>
      <w:r w:rsidRPr="537E5469" w:rsidR="03BC0FD9">
        <w:rPr>
          <w:rFonts w:ascii="Arial" w:hAnsi="Arial" w:eastAsia="Arial" w:cs="Arial"/>
          <w:b w:val="0"/>
          <w:bCs w:val="0"/>
          <w:sz w:val="24"/>
          <w:szCs w:val="24"/>
        </w:rPr>
        <w:t>, desigualdade de gênero.</w:t>
      </w:r>
    </w:p>
    <w:p w:rsidR="00AE2190" w:rsidP="537E5469" w:rsidRDefault="47FD3626" w14:paraId="0DE29991" w14:textId="6BD4239D">
      <w:pPr>
        <w:pStyle w:val="Normal"/>
        <w:spacing w:line="360" w:lineRule="auto"/>
        <w:ind w:firstLine="0"/>
        <w:jc w:val="both"/>
        <w:rPr>
          <w:rFonts w:ascii="Arial" w:hAnsi="Arial" w:eastAsia="Arial" w:cs="Arial"/>
          <w:b w:val="0"/>
          <w:bCs w:val="0"/>
          <w:sz w:val="24"/>
          <w:szCs w:val="24"/>
        </w:rPr>
      </w:pPr>
    </w:p>
    <w:p w:rsidR="00AE2190" w:rsidP="537E5469" w:rsidRDefault="47FD3626" w14:paraId="5217FB80" w14:textId="61EA6C58">
      <w:pPr>
        <w:pStyle w:val="Normal"/>
        <w:spacing w:line="360" w:lineRule="auto"/>
        <w:ind w:firstLine="0"/>
        <w:jc w:val="both"/>
        <w:rPr>
          <w:rFonts w:ascii="Arial" w:hAnsi="Arial" w:eastAsia="Arial" w:cs="Arial"/>
          <w:b w:val="0"/>
          <w:bCs w:val="0"/>
          <w:sz w:val="24"/>
          <w:szCs w:val="24"/>
        </w:rPr>
      </w:pPr>
      <w:r w:rsidRPr="537E5469" w:rsidR="03BC0FD9">
        <w:rPr>
          <w:rFonts w:ascii="Arial" w:hAnsi="Arial" w:eastAsia="Arial" w:cs="Arial"/>
          <w:b w:val="1"/>
          <w:bCs w:val="1"/>
          <w:sz w:val="26"/>
          <w:szCs w:val="26"/>
        </w:rPr>
        <w:t>Abstract:</w:t>
      </w:r>
    </w:p>
    <w:p w:rsidR="00AE2190" w:rsidP="537E5469" w:rsidRDefault="47FD3626" w14:paraId="253509C4" w14:textId="4737AAF5">
      <w:pPr>
        <w:pStyle w:val="Normal"/>
        <w:spacing w:line="360" w:lineRule="auto"/>
        <w:ind w:firstLine="708"/>
        <w:jc w:val="both"/>
        <w:rPr>
          <w:rFonts w:ascii="Arial" w:hAnsi="Arial" w:eastAsia="Arial" w:cs="Arial"/>
          <w:b w:val="0"/>
          <w:bCs w:val="0"/>
          <w:sz w:val="24"/>
          <w:szCs w:val="24"/>
        </w:rPr>
      </w:pPr>
      <w:proofErr w:type="spellStart"/>
      <w:r w:rsidRPr="537E5469" w:rsidR="52F62565">
        <w:rPr>
          <w:rFonts w:ascii="Arial" w:hAnsi="Arial" w:eastAsia="Arial" w:cs="Arial"/>
          <w:b w:val="0"/>
          <w:bCs w:val="0"/>
          <w:sz w:val="24"/>
          <w:szCs w:val="24"/>
        </w:rPr>
        <w:t>This</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article</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aims</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to</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analyze</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and</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reflect</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on</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the</w:t>
      </w:r>
      <w:proofErr w:type="spellEnd"/>
      <w:r w:rsidRPr="537E5469" w:rsidR="52F62565">
        <w:rPr>
          <w:rFonts w:ascii="Arial" w:hAnsi="Arial" w:eastAsia="Arial" w:cs="Arial"/>
          <w:b w:val="0"/>
          <w:bCs w:val="0"/>
          <w:sz w:val="24"/>
          <w:szCs w:val="24"/>
        </w:rPr>
        <w:t xml:space="preserve"> performance </w:t>
      </w:r>
      <w:proofErr w:type="spellStart"/>
      <w:r w:rsidRPr="537E5469" w:rsidR="52F62565">
        <w:rPr>
          <w:rFonts w:ascii="Arial" w:hAnsi="Arial" w:eastAsia="Arial" w:cs="Arial"/>
          <w:b w:val="0"/>
          <w:bCs w:val="0"/>
          <w:sz w:val="24"/>
          <w:szCs w:val="24"/>
        </w:rPr>
        <w:t>of</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the</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poorest</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women</w:t>
      </w:r>
      <w:proofErr w:type="spellEnd"/>
      <w:r w:rsidRPr="537E5469" w:rsidR="52F62565">
        <w:rPr>
          <w:rFonts w:ascii="Arial" w:hAnsi="Arial" w:eastAsia="Arial" w:cs="Arial"/>
          <w:b w:val="0"/>
          <w:bCs w:val="0"/>
          <w:sz w:val="24"/>
          <w:szCs w:val="24"/>
        </w:rPr>
        <w:t xml:space="preserve"> in </w:t>
      </w:r>
      <w:proofErr w:type="spellStart"/>
      <w:r w:rsidRPr="537E5469" w:rsidR="52F62565">
        <w:rPr>
          <w:rFonts w:ascii="Arial" w:hAnsi="Arial" w:eastAsia="Arial" w:cs="Arial"/>
          <w:b w:val="0"/>
          <w:bCs w:val="0"/>
          <w:sz w:val="24"/>
          <w:szCs w:val="24"/>
        </w:rPr>
        <w:t>Brazil</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within</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the</w:t>
      </w:r>
      <w:proofErr w:type="spellEnd"/>
      <w:r w:rsidRPr="537E5469" w:rsidR="52F62565">
        <w:rPr>
          <w:rFonts w:ascii="Arial" w:hAnsi="Arial" w:eastAsia="Arial" w:cs="Arial"/>
          <w:b w:val="0"/>
          <w:bCs w:val="0"/>
          <w:sz w:val="24"/>
          <w:szCs w:val="24"/>
        </w:rPr>
        <w:t xml:space="preserve"> labor </w:t>
      </w:r>
      <w:proofErr w:type="spellStart"/>
      <w:r w:rsidRPr="537E5469" w:rsidR="52F62565">
        <w:rPr>
          <w:rFonts w:ascii="Arial" w:hAnsi="Arial" w:eastAsia="Arial" w:cs="Arial"/>
          <w:b w:val="0"/>
          <w:bCs w:val="0"/>
          <w:sz w:val="24"/>
          <w:szCs w:val="24"/>
        </w:rPr>
        <w:t>market</w:t>
      </w:r>
      <w:proofErr w:type="spellEnd"/>
      <w:r w:rsidRPr="537E5469" w:rsidR="52F62565">
        <w:rPr>
          <w:rFonts w:ascii="Arial" w:hAnsi="Arial" w:eastAsia="Arial" w:cs="Arial"/>
          <w:b w:val="0"/>
          <w:bCs w:val="0"/>
          <w:sz w:val="24"/>
          <w:szCs w:val="24"/>
        </w:rPr>
        <w:t xml:space="preserve">. It </w:t>
      </w:r>
      <w:proofErr w:type="spellStart"/>
      <w:r w:rsidRPr="537E5469" w:rsidR="52F62565">
        <w:rPr>
          <w:rFonts w:ascii="Arial" w:hAnsi="Arial" w:eastAsia="Arial" w:cs="Arial"/>
          <w:b w:val="0"/>
          <w:bCs w:val="0"/>
          <w:sz w:val="24"/>
          <w:szCs w:val="24"/>
        </w:rPr>
        <w:t>emphasizes</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the</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different</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factors</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and</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reasons</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that</w:t>
      </w:r>
      <w:proofErr w:type="spellEnd"/>
      <w:r w:rsidRPr="537E5469" w:rsidR="52F62565">
        <w:rPr>
          <w:rFonts w:ascii="Arial" w:hAnsi="Arial" w:eastAsia="Arial" w:cs="Arial"/>
          <w:b w:val="0"/>
          <w:bCs w:val="0"/>
          <w:sz w:val="24"/>
          <w:szCs w:val="24"/>
        </w:rPr>
        <w:t xml:space="preserve"> determine </w:t>
      </w:r>
      <w:proofErr w:type="spellStart"/>
      <w:r w:rsidRPr="537E5469" w:rsidR="52F62565">
        <w:rPr>
          <w:rFonts w:ascii="Arial" w:hAnsi="Arial" w:eastAsia="Arial" w:cs="Arial"/>
          <w:b w:val="0"/>
          <w:bCs w:val="0"/>
          <w:sz w:val="24"/>
          <w:szCs w:val="24"/>
        </w:rPr>
        <w:t>and</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create</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their</w:t>
      </w:r>
      <w:proofErr w:type="spellEnd"/>
      <w:r w:rsidRPr="537E5469" w:rsidR="52F62565">
        <w:rPr>
          <w:rFonts w:ascii="Arial" w:hAnsi="Arial" w:eastAsia="Arial" w:cs="Arial"/>
          <w:b w:val="0"/>
          <w:bCs w:val="0"/>
          <w:sz w:val="24"/>
          <w:szCs w:val="24"/>
        </w:rPr>
        <w:t xml:space="preserve"> realities, </w:t>
      </w:r>
      <w:proofErr w:type="spellStart"/>
      <w:r w:rsidRPr="537E5469" w:rsidR="52F62565">
        <w:rPr>
          <w:rFonts w:ascii="Arial" w:hAnsi="Arial" w:eastAsia="Arial" w:cs="Arial"/>
          <w:b w:val="0"/>
          <w:bCs w:val="0"/>
          <w:sz w:val="24"/>
          <w:szCs w:val="24"/>
        </w:rPr>
        <w:t>ranging</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from</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the</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occurrence</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that</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occurs</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against</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women</w:t>
      </w:r>
      <w:proofErr w:type="spellEnd"/>
      <w:r w:rsidRPr="537E5469" w:rsidR="52F62565">
        <w:rPr>
          <w:rFonts w:ascii="Arial" w:hAnsi="Arial" w:eastAsia="Arial" w:cs="Arial"/>
          <w:b w:val="0"/>
          <w:bCs w:val="0"/>
          <w:sz w:val="24"/>
          <w:szCs w:val="24"/>
        </w:rPr>
        <w:t xml:space="preserve"> in general </w:t>
      </w:r>
      <w:proofErr w:type="spellStart"/>
      <w:r w:rsidRPr="537E5469" w:rsidR="52F62565">
        <w:rPr>
          <w:rFonts w:ascii="Arial" w:hAnsi="Arial" w:eastAsia="Arial" w:cs="Arial"/>
          <w:b w:val="0"/>
          <w:bCs w:val="0"/>
          <w:sz w:val="24"/>
          <w:szCs w:val="24"/>
        </w:rPr>
        <w:t>to</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socioeconomic</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aspects</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within</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society</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such</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that</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they</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influence</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their</w:t>
      </w:r>
      <w:proofErr w:type="spellEnd"/>
      <w:r w:rsidRPr="537E5469" w:rsidR="52F62565">
        <w:rPr>
          <w:rFonts w:ascii="Arial" w:hAnsi="Arial" w:eastAsia="Arial" w:cs="Arial"/>
          <w:b w:val="0"/>
          <w:bCs w:val="0"/>
          <w:sz w:val="24"/>
          <w:szCs w:val="24"/>
        </w:rPr>
        <w:t xml:space="preserve"> social </w:t>
      </w:r>
      <w:proofErr w:type="spellStart"/>
      <w:r w:rsidRPr="537E5469" w:rsidR="52F62565">
        <w:rPr>
          <w:rFonts w:ascii="Arial" w:hAnsi="Arial" w:eastAsia="Arial" w:cs="Arial"/>
          <w:b w:val="0"/>
          <w:bCs w:val="0"/>
          <w:sz w:val="24"/>
          <w:szCs w:val="24"/>
        </w:rPr>
        <w:t>and</w:t>
      </w:r>
      <w:proofErr w:type="spellEnd"/>
      <w:r w:rsidRPr="537E5469" w:rsidR="52F62565">
        <w:rPr>
          <w:rFonts w:ascii="Arial" w:hAnsi="Arial" w:eastAsia="Arial" w:cs="Arial"/>
          <w:b w:val="0"/>
          <w:bCs w:val="0"/>
          <w:sz w:val="24"/>
          <w:szCs w:val="24"/>
        </w:rPr>
        <w:t xml:space="preserve"> professional </w:t>
      </w:r>
      <w:proofErr w:type="spellStart"/>
      <w:r w:rsidRPr="537E5469" w:rsidR="52F62565">
        <w:rPr>
          <w:rFonts w:ascii="Arial" w:hAnsi="Arial" w:eastAsia="Arial" w:cs="Arial"/>
          <w:b w:val="0"/>
          <w:bCs w:val="0"/>
          <w:sz w:val="24"/>
          <w:szCs w:val="24"/>
        </w:rPr>
        <w:t>behavior</w:t>
      </w:r>
      <w:proofErr w:type="spellEnd"/>
      <w:r w:rsidRPr="537E5469" w:rsidR="52F62565">
        <w:rPr>
          <w:rFonts w:ascii="Arial" w:hAnsi="Arial" w:eastAsia="Arial" w:cs="Arial"/>
          <w:b w:val="0"/>
          <w:bCs w:val="0"/>
          <w:sz w:val="24"/>
          <w:szCs w:val="24"/>
        </w:rPr>
        <w:t xml:space="preserve">. It </w:t>
      </w:r>
      <w:proofErr w:type="spellStart"/>
      <w:r w:rsidRPr="537E5469" w:rsidR="52F62565">
        <w:rPr>
          <w:rFonts w:ascii="Arial" w:hAnsi="Arial" w:eastAsia="Arial" w:cs="Arial"/>
          <w:b w:val="0"/>
          <w:bCs w:val="0"/>
          <w:sz w:val="24"/>
          <w:szCs w:val="24"/>
        </w:rPr>
        <w:t>also</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seeks</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to</w:t>
      </w:r>
      <w:proofErr w:type="spellEnd"/>
      <w:r w:rsidRPr="537E5469" w:rsidR="52F62565">
        <w:rPr>
          <w:rFonts w:ascii="Arial" w:hAnsi="Arial" w:eastAsia="Arial" w:cs="Arial"/>
          <w:b w:val="0"/>
          <w:bCs w:val="0"/>
          <w:sz w:val="24"/>
          <w:szCs w:val="24"/>
        </w:rPr>
        <w:t xml:space="preserve"> compare </w:t>
      </w:r>
      <w:proofErr w:type="spellStart"/>
      <w:r w:rsidRPr="537E5469" w:rsidR="52F62565">
        <w:rPr>
          <w:rFonts w:ascii="Arial" w:hAnsi="Arial" w:eastAsia="Arial" w:cs="Arial"/>
          <w:b w:val="0"/>
          <w:bCs w:val="0"/>
          <w:sz w:val="24"/>
          <w:szCs w:val="24"/>
        </w:rPr>
        <w:t>situations</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between</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different</w:t>
      </w:r>
      <w:proofErr w:type="spellEnd"/>
      <w:r w:rsidRPr="537E5469" w:rsidR="52F62565">
        <w:rPr>
          <w:rFonts w:ascii="Arial" w:hAnsi="Arial" w:eastAsia="Arial" w:cs="Arial"/>
          <w:b w:val="0"/>
          <w:bCs w:val="0"/>
          <w:sz w:val="24"/>
          <w:szCs w:val="24"/>
        </w:rPr>
        <w:t xml:space="preserve"> social classes, </w:t>
      </w:r>
      <w:proofErr w:type="spellStart"/>
      <w:r w:rsidRPr="537E5469" w:rsidR="52F62565">
        <w:rPr>
          <w:rFonts w:ascii="Arial" w:hAnsi="Arial" w:eastAsia="Arial" w:cs="Arial"/>
          <w:b w:val="0"/>
          <w:bCs w:val="0"/>
          <w:sz w:val="24"/>
          <w:szCs w:val="24"/>
        </w:rPr>
        <w:t>races</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and</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above</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all</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genders</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to</w:t>
      </w:r>
      <w:proofErr w:type="spellEnd"/>
      <w:r w:rsidRPr="537E5469" w:rsidR="52F62565">
        <w:rPr>
          <w:rFonts w:ascii="Arial" w:hAnsi="Arial" w:eastAsia="Arial" w:cs="Arial"/>
          <w:b w:val="0"/>
          <w:bCs w:val="0"/>
          <w:sz w:val="24"/>
          <w:szCs w:val="24"/>
        </w:rPr>
        <w:t xml:space="preserve"> point out </w:t>
      </w:r>
      <w:proofErr w:type="spellStart"/>
      <w:r w:rsidRPr="537E5469" w:rsidR="52F62565">
        <w:rPr>
          <w:rFonts w:ascii="Arial" w:hAnsi="Arial" w:eastAsia="Arial" w:cs="Arial"/>
          <w:b w:val="0"/>
          <w:bCs w:val="0"/>
          <w:sz w:val="24"/>
          <w:szCs w:val="24"/>
        </w:rPr>
        <w:t>the</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different</w:t>
      </w:r>
      <w:proofErr w:type="spellEnd"/>
      <w:r w:rsidRPr="537E5469" w:rsidR="52F62565">
        <w:rPr>
          <w:rFonts w:ascii="Arial" w:hAnsi="Arial" w:eastAsia="Arial" w:cs="Arial"/>
          <w:b w:val="0"/>
          <w:bCs w:val="0"/>
          <w:sz w:val="24"/>
          <w:szCs w:val="24"/>
        </w:rPr>
        <w:t xml:space="preserve"> realities </w:t>
      </w:r>
      <w:proofErr w:type="spellStart"/>
      <w:r w:rsidRPr="537E5469" w:rsidR="52F62565">
        <w:rPr>
          <w:rFonts w:ascii="Arial" w:hAnsi="Arial" w:eastAsia="Arial" w:cs="Arial"/>
          <w:b w:val="0"/>
          <w:bCs w:val="0"/>
          <w:sz w:val="24"/>
          <w:szCs w:val="24"/>
        </w:rPr>
        <w:t>within</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the</w:t>
      </w:r>
      <w:proofErr w:type="spellEnd"/>
      <w:r w:rsidRPr="537E5469" w:rsidR="52F62565">
        <w:rPr>
          <w:rFonts w:ascii="Arial" w:hAnsi="Arial" w:eastAsia="Arial" w:cs="Arial"/>
          <w:b w:val="0"/>
          <w:bCs w:val="0"/>
          <w:sz w:val="24"/>
          <w:szCs w:val="24"/>
        </w:rPr>
        <w:t xml:space="preserve"> labor </w:t>
      </w:r>
      <w:proofErr w:type="spellStart"/>
      <w:r w:rsidRPr="537E5469" w:rsidR="52F62565">
        <w:rPr>
          <w:rFonts w:ascii="Arial" w:hAnsi="Arial" w:eastAsia="Arial" w:cs="Arial"/>
          <w:b w:val="0"/>
          <w:bCs w:val="0"/>
          <w:sz w:val="24"/>
          <w:szCs w:val="24"/>
        </w:rPr>
        <w:t>market</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and</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therefore</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highlight</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the</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difficulties</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and</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problems</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experienced</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by</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this</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portion</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of</w:t>
      </w:r>
      <w:proofErr w:type="spellEnd"/>
      <w:r w:rsidRPr="537E5469" w:rsidR="52F62565">
        <w:rPr>
          <w:rFonts w:ascii="Arial" w:hAnsi="Arial" w:eastAsia="Arial" w:cs="Arial"/>
          <w:b w:val="0"/>
          <w:bCs w:val="0"/>
          <w:sz w:val="24"/>
          <w:szCs w:val="24"/>
        </w:rPr>
        <w:t xml:space="preserve"> </w:t>
      </w:r>
      <w:proofErr w:type="spellStart"/>
      <w:r w:rsidRPr="537E5469" w:rsidR="52F62565">
        <w:rPr>
          <w:rFonts w:ascii="Arial" w:hAnsi="Arial" w:eastAsia="Arial" w:cs="Arial"/>
          <w:b w:val="0"/>
          <w:bCs w:val="0"/>
          <w:sz w:val="24"/>
          <w:szCs w:val="24"/>
        </w:rPr>
        <w:t>women</w:t>
      </w:r>
      <w:proofErr w:type="spellEnd"/>
      <w:r w:rsidRPr="537E5469" w:rsidR="52F62565">
        <w:rPr>
          <w:rFonts w:ascii="Arial" w:hAnsi="Arial" w:eastAsia="Arial" w:cs="Arial"/>
          <w:b w:val="0"/>
          <w:bCs w:val="0"/>
          <w:sz w:val="24"/>
          <w:szCs w:val="24"/>
        </w:rPr>
        <w:t>.</w:t>
      </w:r>
    </w:p>
    <w:p w:rsidR="00AE2190" w:rsidP="537E5469" w:rsidRDefault="47FD3626" w14:paraId="2991A9EC" w14:textId="4CA8AC4A">
      <w:pPr>
        <w:pStyle w:val="Normal"/>
        <w:spacing w:line="360" w:lineRule="auto"/>
        <w:ind w:firstLine="0"/>
        <w:jc w:val="both"/>
        <w:rPr>
          <w:rFonts w:ascii="Arial" w:hAnsi="Arial" w:eastAsia="Arial" w:cs="Arial"/>
          <w:b w:val="0"/>
          <w:bCs w:val="0"/>
          <w:sz w:val="24"/>
          <w:szCs w:val="24"/>
        </w:rPr>
      </w:pPr>
    </w:p>
    <w:p w:rsidR="00AE2190" w:rsidP="537E5469" w:rsidRDefault="47FD3626" w14:paraId="7675E605" w14:textId="065F4479">
      <w:pPr>
        <w:pStyle w:val="Normal"/>
        <w:spacing w:line="360" w:lineRule="auto"/>
        <w:ind w:firstLine="0"/>
        <w:jc w:val="left"/>
        <w:rPr>
          <w:rFonts w:ascii="Arial" w:hAnsi="Arial" w:eastAsia="Arial" w:cs="Arial"/>
          <w:b w:val="0"/>
          <w:bCs w:val="0"/>
          <w:sz w:val="24"/>
          <w:szCs w:val="24"/>
        </w:rPr>
      </w:pPr>
      <w:r w:rsidRPr="537E5469" w:rsidR="5E3DEC25">
        <w:rPr>
          <w:rFonts w:ascii="Arial" w:hAnsi="Arial" w:eastAsia="Arial" w:cs="Arial"/>
          <w:b w:val="1"/>
          <w:bCs w:val="1"/>
          <w:sz w:val="26"/>
          <w:szCs w:val="26"/>
        </w:rPr>
        <w:t>Keywords:</w:t>
      </w:r>
      <w:r w:rsidRPr="537E5469" w:rsidR="5E3DEC25">
        <w:rPr>
          <w:rFonts w:ascii="Arial" w:hAnsi="Arial" w:eastAsia="Arial" w:cs="Arial"/>
          <w:b w:val="0"/>
          <w:bCs w:val="0"/>
          <w:sz w:val="24"/>
          <w:szCs w:val="24"/>
        </w:rPr>
        <w:t xml:space="preserve"> </w:t>
      </w:r>
      <w:proofErr w:type="spellStart"/>
      <w:r w:rsidRPr="537E5469" w:rsidR="5E3DEC25">
        <w:rPr>
          <w:rFonts w:ascii="Arial" w:hAnsi="Arial" w:eastAsia="Arial" w:cs="Arial"/>
          <w:b w:val="0"/>
          <w:bCs w:val="0"/>
          <w:sz w:val="24"/>
          <w:szCs w:val="24"/>
        </w:rPr>
        <w:t>women</w:t>
      </w:r>
      <w:proofErr w:type="spellEnd"/>
      <w:r w:rsidRPr="537E5469" w:rsidR="5E3DEC25">
        <w:rPr>
          <w:rFonts w:ascii="Arial" w:hAnsi="Arial" w:eastAsia="Arial" w:cs="Arial"/>
          <w:b w:val="0"/>
          <w:bCs w:val="0"/>
          <w:sz w:val="24"/>
          <w:szCs w:val="24"/>
        </w:rPr>
        <w:t xml:space="preserve">, </w:t>
      </w:r>
      <w:proofErr w:type="spellStart"/>
      <w:r w:rsidRPr="537E5469" w:rsidR="5E3DEC25">
        <w:rPr>
          <w:rFonts w:ascii="Arial" w:hAnsi="Arial" w:eastAsia="Arial" w:cs="Arial"/>
          <w:b w:val="0"/>
          <w:bCs w:val="0"/>
          <w:sz w:val="24"/>
          <w:szCs w:val="24"/>
        </w:rPr>
        <w:t>poverty</w:t>
      </w:r>
      <w:proofErr w:type="spellEnd"/>
      <w:r w:rsidRPr="537E5469" w:rsidR="5E3DEC25">
        <w:rPr>
          <w:rFonts w:ascii="Arial" w:hAnsi="Arial" w:eastAsia="Arial" w:cs="Arial"/>
          <w:b w:val="0"/>
          <w:bCs w:val="0"/>
          <w:sz w:val="24"/>
          <w:szCs w:val="24"/>
        </w:rPr>
        <w:t xml:space="preserve">, labor </w:t>
      </w:r>
      <w:proofErr w:type="spellStart"/>
      <w:r w:rsidRPr="537E5469" w:rsidR="5E3DEC25">
        <w:rPr>
          <w:rFonts w:ascii="Arial" w:hAnsi="Arial" w:eastAsia="Arial" w:cs="Arial"/>
          <w:b w:val="0"/>
          <w:bCs w:val="0"/>
          <w:sz w:val="24"/>
          <w:szCs w:val="24"/>
        </w:rPr>
        <w:t>market</w:t>
      </w:r>
      <w:proofErr w:type="spellEnd"/>
      <w:r w:rsidRPr="537E5469" w:rsidR="5E3DEC25">
        <w:rPr>
          <w:rFonts w:ascii="Arial" w:hAnsi="Arial" w:eastAsia="Arial" w:cs="Arial"/>
          <w:b w:val="0"/>
          <w:bCs w:val="0"/>
          <w:sz w:val="24"/>
          <w:szCs w:val="24"/>
        </w:rPr>
        <w:t xml:space="preserve">, social classes, </w:t>
      </w:r>
      <w:proofErr w:type="spellStart"/>
      <w:r w:rsidRPr="537E5469" w:rsidR="5E3DEC25">
        <w:rPr>
          <w:rFonts w:ascii="Arial" w:hAnsi="Arial" w:eastAsia="Arial" w:cs="Arial"/>
          <w:b w:val="0"/>
          <w:bCs w:val="0"/>
          <w:sz w:val="24"/>
          <w:szCs w:val="24"/>
        </w:rPr>
        <w:t>gender</w:t>
      </w:r>
      <w:proofErr w:type="spellEnd"/>
      <w:r w:rsidRPr="537E5469" w:rsidR="5E3DEC25">
        <w:rPr>
          <w:rFonts w:ascii="Arial" w:hAnsi="Arial" w:eastAsia="Arial" w:cs="Arial"/>
          <w:b w:val="0"/>
          <w:bCs w:val="0"/>
          <w:sz w:val="24"/>
          <w:szCs w:val="24"/>
        </w:rPr>
        <w:t xml:space="preserve"> </w:t>
      </w:r>
      <w:proofErr w:type="spellStart"/>
      <w:r w:rsidRPr="537E5469" w:rsidR="5E3DEC25">
        <w:rPr>
          <w:rFonts w:ascii="Arial" w:hAnsi="Arial" w:eastAsia="Arial" w:cs="Arial"/>
          <w:b w:val="0"/>
          <w:bCs w:val="0"/>
          <w:sz w:val="24"/>
          <w:szCs w:val="24"/>
        </w:rPr>
        <w:t>inequality</w:t>
      </w:r>
      <w:proofErr w:type="spellEnd"/>
      <w:r w:rsidRPr="537E5469" w:rsidR="5E3DEC25">
        <w:rPr>
          <w:rFonts w:ascii="Arial" w:hAnsi="Arial" w:eastAsia="Arial" w:cs="Arial"/>
          <w:b w:val="0"/>
          <w:bCs w:val="0"/>
          <w:sz w:val="24"/>
          <w:szCs w:val="24"/>
        </w:rPr>
        <w:t>.</w:t>
      </w:r>
    </w:p>
    <w:p w:rsidR="00AE2190" w:rsidP="537E5469" w:rsidRDefault="47FD3626" w14:paraId="41A23964" w14:textId="4E1E92BC">
      <w:pPr>
        <w:pStyle w:val="Normal"/>
        <w:spacing w:line="360" w:lineRule="auto"/>
        <w:ind w:firstLine="0"/>
        <w:jc w:val="both"/>
        <w:rPr>
          <w:rFonts w:ascii="Arial" w:hAnsi="Arial" w:eastAsia="Arial" w:cs="Arial"/>
          <w:b w:val="0"/>
          <w:bCs w:val="0"/>
          <w:sz w:val="24"/>
          <w:szCs w:val="24"/>
        </w:rPr>
      </w:pPr>
    </w:p>
    <w:p w:rsidR="00AE2190" w:rsidP="537E5469" w:rsidRDefault="47FD3626" w14:paraId="1E207724" w14:textId="25CFDC6D">
      <w:pPr>
        <w:pStyle w:val="Normal"/>
        <w:spacing w:line="360" w:lineRule="auto"/>
        <w:ind w:firstLine="0"/>
        <w:jc w:val="both"/>
        <w:rPr>
          <w:rFonts w:ascii="Arial" w:hAnsi="Arial" w:eastAsia="Arial" w:cs="Arial"/>
          <w:b w:val="1"/>
          <w:bCs w:val="1"/>
          <w:sz w:val="26"/>
          <w:szCs w:val="26"/>
        </w:rPr>
      </w:pPr>
      <w:r w:rsidRPr="537E5469" w:rsidR="47FD3626">
        <w:rPr>
          <w:rFonts w:ascii="Arial" w:hAnsi="Arial" w:eastAsia="Arial" w:cs="Arial"/>
          <w:b w:val="1"/>
          <w:bCs w:val="1"/>
          <w:sz w:val="26"/>
          <w:szCs w:val="26"/>
        </w:rPr>
        <w:t>Introdução</w:t>
      </w:r>
      <w:r w:rsidRPr="537E5469" w:rsidR="4F175771">
        <w:rPr>
          <w:rFonts w:ascii="Arial" w:hAnsi="Arial" w:eastAsia="Arial" w:cs="Arial"/>
          <w:b w:val="1"/>
          <w:bCs w:val="1"/>
          <w:sz w:val="26"/>
          <w:szCs w:val="26"/>
        </w:rPr>
        <w:t xml:space="preserve">: </w:t>
      </w:r>
    </w:p>
    <w:p w:rsidR="18AF84D4" w:rsidP="5B5DD57C" w:rsidRDefault="249DEB99" w14:paraId="233DF32B" w14:textId="575FD5BD">
      <w:pPr>
        <w:spacing w:line="360" w:lineRule="auto"/>
        <w:ind w:firstLine="708"/>
        <w:jc w:val="both"/>
        <w:rPr>
          <w:rFonts w:ascii="Arial" w:hAnsi="Arial" w:eastAsia="Arial" w:cs="Arial"/>
          <w:sz w:val="24"/>
          <w:szCs w:val="24"/>
        </w:rPr>
      </w:pPr>
      <w:commentRangeStart w:id="261014850"/>
      <w:r w:rsidRPr="6D46CDF3" w:rsidR="249DEB99">
        <w:rPr>
          <w:rFonts w:ascii="Arial" w:hAnsi="Arial" w:eastAsia="Arial" w:cs="Arial"/>
          <w:sz w:val="24"/>
          <w:szCs w:val="24"/>
        </w:rPr>
        <w:t xml:space="preserve">Diante do machismo e preconceito existente na sociedade atual, atribuindo assim </w:t>
      </w:r>
      <w:r w:rsidRPr="6D46CDF3" w:rsidR="31B79DD9">
        <w:rPr>
          <w:rFonts w:ascii="Arial" w:hAnsi="Arial" w:eastAsia="Arial" w:cs="Arial"/>
          <w:sz w:val="24"/>
          <w:szCs w:val="24"/>
        </w:rPr>
        <w:t>grandes dificuldades</w:t>
      </w:r>
      <w:r w:rsidRPr="6D46CDF3" w:rsidR="249DEB99">
        <w:rPr>
          <w:rFonts w:ascii="Arial" w:hAnsi="Arial" w:eastAsia="Arial" w:cs="Arial"/>
          <w:sz w:val="24"/>
          <w:szCs w:val="24"/>
        </w:rPr>
        <w:t xml:space="preserve"> para as mulheres</w:t>
      </w:r>
      <w:commentRangeEnd w:id="261014850"/>
      <w:r>
        <w:rPr>
          <w:rStyle w:val="CommentReference"/>
        </w:rPr>
        <w:commentReference w:id="261014850"/>
      </w:r>
      <w:r w:rsidRPr="6D46CDF3" w:rsidR="249DEB99">
        <w:rPr>
          <w:rFonts w:ascii="Arial" w:hAnsi="Arial" w:eastAsia="Arial" w:cs="Arial"/>
          <w:sz w:val="24"/>
          <w:szCs w:val="24"/>
        </w:rPr>
        <w:t xml:space="preserve">. </w:t>
      </w:r>
      <w:r w:rsidRPr="6D46CDF3" w:rsidR="3F9ECEB3">
        <w:rPr>
          <w:rFonts w:ascii="Arial" w:hAnsi="Arial" w:eastAsia="Arial" w:cs="Arial"/>
          <w:sz w:val="24"/>
          <w:szCs w:val="24"/>
        </w:rPr>
        <w:t xml:space="preserve">Assim, </w:t>
      </w:r>
      <w:r w:rsidRPr="6D46CDF3" w:rsidR="6375E7C5">
        <w:rPr>
          <w:rFonts w:ascii="Arial" w:hAnsi="Arial" w:eastAsia="Arial" w:cs="Arial"/>
          <w:sz w:val="24"/>
          <w:szCs w:val="24"/>
        </w:rPr>
        <w:t>foram feitas</w:t>
      </w:r>
      <w:r w:rsidRPr="6D46CDF3" w:rsidR="6011EE92">
        <w:rPr>
          <w:rFonts w:ascii="Arial" w:hAnsi="Arial" w:eastAsia="Arial" w:cs="Arial"/>
          <w:sz w:val="24"/>
          <w:szCs w:val="24"/>
        </w:rPr>
        <w:t xml:space="preserve"> pesquisas</w:t>
      </w:r>
      <w:r w:rsidRPr="6D46CDF3" w:rsidR="645B6826">
        <w:rPr>
          <w:rFonts w:ascii="Arial" w:hAnsi="Arial" w:eastAsia="Arial" w:cs="Arial"/>
          <w:sz w:val="24"/>
          <w:szCs w:val="24"/>
        </w:rPr>
        <w:t xml:space="preserve"> em diversos autores</w:t>
      </w:r>
      <w:r w:rsidRPr="6D46CDF3" w:rsidR="44233A48">
        <w:rPr>
          <w:rFonts w:ascii="Arial" w:hAnsi="Arial" w:eastAsia="Arial" w:cs="Arial"/>
          <w:sz w:val="24"/>
          <w:szCs w:val="24"/>
        </w:rPr>
        <w:t xml:space="preserve"> para analisar </w:t>
      </w:r>
      <w:r w:rsidRPr="6D46CDF3" w:rsidR="01CE2B63">
        <w:rPr>
          <w:rFonts w:ascii="Arial" w:hAnsi="Arial" w:eastAsia="Arial" w:cs="Arial"/>
          <w:sz w:val="24"/>
          <w:szCs w:val="24"/>
        </w:rPr>
        <w:t xml:space="preserve">a atividade </w:t>
      </w:r>
      <w:r w:rsidRPr="6D46CDF3" w:rsidR="1137F44B">
        <w:rPr>
          <w:rFonts w:ascii="Arial" w:hAnsi="Arial" w:eastAsia="Arial" w:cs="Arial"/>
          <w:sz w:val="24"/>
          <w:szCs w:val="24"/>
        </w:rPr>
        <w:t>e estabelecimento d</w:t>
      </w:r>
      <w:r w:rsidRPr="6D46CDF3" w:rsidR="74A6614B">
        <w:rPr>
          <w:rFonts w:ascii="Arial" w:hAnsi="Arial" w:eastAsia="Arial" w:cs="Arial"/>
          <w:sz w:val="24"/>
          <w:szCs w:val="24"/>
        </w:rPr>
        <w:t>a parcela feminina no Brasil, em especial as mulheres em maior vulnerabilidade social</w:t>
      </w:r>
      <w:r w:rsidRPr="6D46CDF3" w:rsidR="03A27DFE">
        <w:rPr>
          <w:rFonts w:ascii="Arial" w:hAnsi="Arial" w:eastAsia="Arial" w:cs="Arial"/>
          <w:sz w:val="24"/>
          <w:szCs w:val="24"/>
        </w:rPr>
        <w:t xml:space="preserve">, menos privilegiadas economicamente, </w:t>
      </w:r>
      <w:r w:rsidRPr="6D46CDF3" w:rsidR="46C521C7">
        <w:rPr>
          <w:rFonts w:ascii="Arial" w:hAnsi="Arial" w:eastAsia="Arial" w:cs="Arial"/>
          <w:sz w:val="24"/>
          <w:szCs w:val="24"/>
        </w:rPr>
        <w:t>dentro do mercado de trabalho</w:t>
      </w:r>
      <w:r w:rsidRPr="6D46CDF3" w:rsidR="4E8DA5DE">
        <w:rPr>
          <w:rFonts w:ascii="Arial" w:hAnsi="Arial" w:eastAsia="Arial" w:cs="Arial"/>
          <w:sz w:val="24"/>
          <w:szCs w:val="24"/>
        </w:rPr>
        <w:t>.</w:t>
      </w:r>
      <w:r w:rsidRPr="6D46CDF3" w:rsidR="755A9F48">
        <w:rPr>
          <w:rFonts w:ascii="Arial" w:hAnsi="Arial" w:eastAsia="Arial" w:cs="Arial"/>
          <w:sz w:val="24"/>
          <w:szCs w:val="24"/>
        </w:rPr>
        <w:t xml:space="preserve"> </w:t>
      </w:r>
      <w:r w:rsidRPr="6D46CDF3" w:rsidR="5E950512">
        <w:rPr>
          <w:rFonts w:ascii="Arial" w:hAnsi="Arial" w:eastAsia="Arial" w:cs="Arial"/>
          <w:sz w:val="24"/>
          <w:szCs w:val="24"/>
        </w:rPr>
        <w:t>Entende-se que as dificuldades já presentes</w:t>
      </w:r>
      <w:r w:rsidRPr="6D46CDF3" w:rsidR="295494B4">
        <w:rPr>
          <w:rFonts w:ascii="Arial" w:hAnsi="Arial" w:eastAsia="Arial" w:cs="Arial"/>
          <w:sz w:val="24"/>
          <w:szCs w:val="24"/>
        </w:rPr>
        <w:t xml:space="preserve"> na parcela de pessoas mais vulneráveis economicamente se intensifica nas mulheres </w:t>
      </w:r>
      <w:r w:rsidRPr="6D46CDF3" w:rsidR="2289F20D">
        <w:rPr>
          <w:rFonts w:ascii="Arial" w:hAnsi="Arial" w:eastAsia="Arial" w:cs="Arial"/>
          <w:sz w:val="24"/>
          <w:szCs w:val="24"/>
        </w:rPr>
        <w:t>deste grupo, em razão da diferença sexual existente nas instituições da sociedade, co</w:t>
      </w:r>
      <w:r w:rsidRPr="6D46CDF3" w:rsidR="4444CBBF">
        <w:rPr>
          <w:rFonts w:ascii="Arial" w:hAnsi="Arial" w:eastAsia="Arial" w:cs="Arial"/>
          <w:sz w:val="24"/>
          <w:szCs w:val="24"/>
        </w:rPr>
        <w:t>mo no mercado de trabalho. Além disso</w:t>
      </w:r>
      <w:r w:rsidRPr="6D46CDF3" w:rsidR="2F6C454B">
        <w:rPr>
          <w:rFonts w:ascii="Arial" w:hAnsi="Arial" w:eastAsia="Arial" w:cs="Arial"/>
          <w:sz w:val="24"/>
          <w:szCs w:val="24"/>
        </w:rPr>
        <w:t>, muitos</w:t>
      </w:r>
      <w:r w:rsidRPr="6D46CDF3" w:rsidR="4444CBBF">
        <w:rPr>
          <w:rFonts w:ascii="Arial" w:hAnsi="Arial" w:eastAsia="Arial" w:cs="Arial"/>
          <w:sz w:val="24"/>
          <w:szCs w:val="24"/>
        </w:rPr>
        <w:t xml:space="preserve"> brasileiros</w:t>
      </w:r>
      <w:r w:rsidRPr="6D46CDF3" w:rsidR="56EDD0E6">
        <w:rPr>
          <w:rFonts w:ascii="Arial" w:hAnsi="Arial" w:eastAsia="Arial" w:cs="Arial"/>
          <w:sz w:val="24"/>
          <w:szCs w:val="24"/>
        </w:rPr>
        <w:t xml:space="preserve"> estão abaixo da linha da pobreza, reforçando a necessidade de dados e pesquisas sobre </w:t>
      </w:r>
      <w:r w:rsidRPr="6D46CDF3" w:rsidR="044762E2">
        <w:rPr>
          <w:rFonts w:ascii="Arial" w:hAnsi="Arial" w:eastAsia="Arial" w:cs="Arial"/>
          <w:sz w:val="24"/>
          <w:szCs w:val="24"/>
        </w:rPr>
        <w:t xml:space="preserve">tais mulheres e </w:t>
      </w:r>
      <w:r w:rsidRPr="6D46CDF3" w:rsidR="56EDD0E6">
        <w:rPr>
          <w:rFonts w:ascii="Arial" w:hAnsi="Arial" w:eastAsia="Arial" w:cs="Arial"/>
          <w:sz w:val="24"/>
          <w:szCs w:val="24"/>
        </w:rPr>
        <w:t>suas realidades.</w:t>
      </w:r>
    </w:p>
    <w:p w:rsidR="0AEF6667" w:rsidP="5B5DD57C" w:rsidRDefault="0AEF6667" w14:paraId="16CC17CB" w14:textId="2C9C3556">
      <w:pPr>
        <w:spacing w:line="360" w:lineRule="auto"/>
        <w:ind w:firstLine="708"/>
        <w:jc w:val="both"/>
        <w:rPr>
          <w:rFonts w:ascii="Arial" w:hAnsi="Arial" w:eastAsia="Arial" w:cs="Arial"/>
          <w:sz w:val="24"/>
          <w:szCs w:val="24"/>
        </w:rPr>
      </w:pPr>
      <w:r w:rsidRPr="6D46CDF3" w:rsidR="0AEF6667">
        <w:rPr>
          <w:rFonts w:ascii="Arial" w:hAnsi="Arial" w:eastAsia="Arial" w:cs="Arial"/>
          <w:sz w:val="24"/>
          <w:szCs w:val="24"/>
        </w:rPr>
        <w:t>Inicialmente, e</w:t>
      </w:r>
      <w:r w:rsidRPr="6D46CDF3" w:rsidR="78B2CCFD">
        <w:rPr>
          <w:rFonts w:ascii="Arial" w:hAnsi="Arial" w:eastAsia="Arial" w:cs="Arial"/>
          <w:sz w:val="24"/>
          <w:szCs w:val="24"/>
        </w:rPr>
        <w:t>ntende-se que para este grupo</w:t>
      </w:r>
      <w:r w:rsidRPr="6D46CDF3" w:rsidR="5FD46AB7">
        <w:rPr>
          <w:rFonts w:ascii="Arial" w:hAnsi="Arial" w:eastAsia="Arial" w:cs="Arial"/>
          <w:sz w:val="24"/>
          <w:szCs w:val="24"/>
        </w:rPr>
        <w:t xml:space="preserve"> as dificuldades </w:t>
      </w:r>
      <w:r w:rsidRPr="6D46CDF3" w:rsidR="6400E031">
        <w:rPr>
          <w:rFonts w:ascii="Arial" w:hAnsi="Arial" w:eastAsia="Arial" w:cs="Arial"/>
          <w:sz w:val="24"/>
          <w:szCs w:val="24"/>
        </w:rPr>
        <w:t>de</w:t>
      </w:r>
      <w:r w:rsidRPr="6D46CDF3" w:rsidR="5FD46AB7">
        <w:rPr>
          <w:rFonts w:ascii="Arial" w:hAnsi="Arial" w:eastAsia="Arial" w:cs="Arial"/>
          <w:sz w:val="24"/>
          <w:szCs w:val="24"/>
        </w:rPr>
        <w:t xml:space="preserve"> estabilização no mercado de trabalho se dão em razão</w:t>
      </w:r>
      <w:r w:rsidRPr="6D46CDF3" w:rsidR="75337054">
        <w:rPr>
          <w:rFonts w:ascii="Arial" w:hAnsi="Arial" w:eastAsia="Arial" w:cs="Arial"/>
          <w:sz w:val="24"/>
          <w:szCs w:val="24"/>
        </w:rPr>
        <w:t xml:space="preserve"> da falta de escolarização dessas mulheres e necessidade de cuida</w:t>
      </w:r>
      <w:r w:rsidRPr="6D46CDF3" w:rsidR="13A03EF9">
        <w:rPr>
          <w:rFonts w:ascii="Arial" w:hAnsi="Arial" w:eastAsia="Arial" w:cs="Arial"/>
          <w:sz w:val="24"/>
          <w:szCs w:val="24"/>
        </w:rPr>
        <w:t>r de trabalhos domésticos e da família que não as permite</w:t>
      </w:r>
      <w:r w:rsidRPr="6D46CDF3" w:rsidR="1F76DC90">
        <w:rPr>
          <w:rFonts w:ascii="Arial" w:hAnsi="Arial" w:eastAsia="Arial" w:cs="Arial"/>
          <w:sz w:val="24"/>
          <w:szCs w:val="24"/>
        </w:rPr>
        <w:t xml:space="preserve"> empregos qualificados e tempo</w:t>
      </w:r>
      <w:r w:rsidRPr="6D46CDF3" w:rsidR="75934F53">
        <w:rPr>
          <w:rFonts w:ascii="Arial" w:hAnsi="Arial" w:eastAsia="Arial" w:cs="Arial"/>
          <w:sz w:val="24"/>
          <w:szCs w:val="24"/>
        </w:rPr>
        <w:t xml:space="preserve"> para se qualificarem e se dedicarem ao trabalho</w:t>
      </w:r>
      <w:r w:rsidRPr="6D46CDF3" w:rsidR="05618BA1">
        <w:rPr>
          <w:rFonts w:ascii="Arial" w:hAnsi="Arial" w:eastAsia="Arial" w:cs="Arial"/>
          <w:sz w:val="24"/>
          <w:szCs w:val="24"/>
        </w:rPr>
        <w:t>.</w:t>
      </w:r>
      <w:r w:rsidRPr="6D46CDF3" w:rsidR="6BB11B49">
        <w:rPr>
          <w:rFonts w:ascii="Arial" w:hAnsi="Arial" w:eastAsia="Arial" w:cs="Arial"/>
          <w:sz w:val="24"/>
          <w:szCs w:val="24"/>
        </w:rPr>
        <w:t xml:space="preserve"> N</w:t>
      </w:r>
      <w:r w:rsidRPr="6D46CDF3" w:rsidR="1F76DC90">
        <w:rPr>
          <w:rFonts w:ascii="Arial" w:hAnsi="Arial" w:eastAsia="Arial" w:cs="Arial"/>
          <w:sz w:val="24"/>
          <w:szCs w:val="24"/>
        </w:rPr>
        <w:t xml:space="preserve">o entanto, ainda é </w:t>
      </w:r>
      <w:r w:rsidRPr="6D46CDF3" w:rsidR="361B0679">
        <w:rPr>
          <w:rFonts w:ascii="Arial" w:hAnsi="Arial" w:eastAsia="Arial" w:cs="Arial"/>
          <w:sz w:val="24"/>
          <w:szCs w:val="24"/>
        </w:rPr>
        <w:t>presumível que a segregação por cor</w:t>
      </w:r>
      <w:r w:rsidRPr="6D46CDF3" w:rsidR="134FDB6C">
        <w:rPr>
          <w:rFonts w:ascii="Arial" w:hAnsi="Arial" w:eastAsia="Arial" w:cs="Arial"/>
          <w:sz w:val="24"/>
          <w:szCs w:val="24"/>
        </w:rPr>
        <w:t xml:space="preserve">, </w:t>
      </w:r>
      <w:r w:rsidRPr="6D46CDF3" w:rsidR="2A78FA1B">
        <w:rPr>
          <w:rFonts w:ascii="Arial" w:hAnsi="Arial" w:eastAsia="Arial" w:cs="Arial"/>
          <w:sz w:val="24"/>
          <w:szCs w:val="24"/>
        </w:rPr>
        <w:t xml:space="preserve">renda, </w:t>
      </w:r>
      <w:r w:rsidRPr="6D46CDF3" w:rsidR="134FDB6C">
        <w:rPr>
          <w:rFonts w:ascii="Arial" w:hAnsi="Arial" w:eastAsia="Arial" w:cs="Arial"/>
          <w:sz w:val="24"/>
          <w:szCs w:val="24"/>
        </w:rPr>
        <w:t>cidadania</w:t>
      </w:r>
      <w:r w:rsidRPr="6D46CDF3" w:rsidR="5686237C">
        <w:rPr>
          <w:rFonts w:ascii="Arial" w:hAnsi="Arial" w:eastAsia="Arial" w:cs="Arial"/>
          <w:sz w:val="24"/>
          <w:szCs w:val="24"/>
        </w:rPr>
        <w:t xml:space="preserve"> ou da própria genealogia das pessoas</w:t>
      </w:r>
      <w:r w:rsidRPr="6D46CDF3" w:rsidR="7E119C7A">
        <w:rPr>
          <w:rFonts w:ascii="Arial" w:hAnsi="Arial" w:eastAsia="Arial" w:cs="Arial"/>
          <w:sz w:val="24"/>
          <w:szCs w:val="24"/>
        </w:rPr>
        <w:t xml:space="preserve">, no que tange as oportunidades e condições de vida que </w:t>
      </w:r>
      <w:r w:rsidRPr="6D46CDF3" w:rsidR="50360C01">
        <w:rPr>
          <w:rFonts w:ascii="Arial" w:hAnsi="Arial" w:eastAsia="Arial" w:cs="Arial"/>
          <w:sz w:val="24"/>
          <w:szCs w:val="24"/>
        </w:rPr>
        <w:t>os pais</w:t>
      </w:r>
      <w:r w:rsidRPr="6D46CDF3" w:rsidR="7E119C7A">
        <w:rPr>
          <w:rFonts w:ascii="Arial" w:hAnsi="Arial" w:eastAsia="Arial" w:cs="Arial"/>
          <w:sz w:val="24"/>
          <w:szCs w:val="24"/>
        </w:rPr>
        <w:t xml:space="preserve"> p</w:t>
      </w:r>
      <w:r w:rsidRPr="6D46CDF3" w:rsidR="16957D0D">
        <w:rPr>
          <w:rFonts w:ascii="Arial" w:hAnsi="Arial" w:eastAsia="Arial" w:cs="Arial"/>
          <w:sz w:val="24"/>
          <w:szCs w:val="24"/>
        </w:rPr>
        <w:t>u</w:t>
      </w:r>
      <w:r w:rsidRPr="6D46CDF3" w:rsidR="7E119C7A">
        <w:rPr>
          <w:rFonts w:ascii="Arial" w:hAnsi="Arial" w:eastAsia="Arial" w:cs="Arial"/>
          <w:sz w:val="24"/>
          <w:szCs w:val="24"/>
        </w:rPr>
        <w:t>deram prover</w:t>
      </w:r>
      <w:r w:rsidRPr="6D46CDF3" w:rsidR="5686237C">
        <w:rPr>
          <w:rFonts w:ascii="Arial" w:hAnsi="Arial" w:eastAsia="Arial" w:cs="Arial"/>
          <w:sz w:val="24"/>
          <w:szCs w:val="24"/>
        </w:rPr>
        <w:t>, contribuem para essas dificuldades, de maneira que apresentá-las e est</w:t>
      </w:r>
      <w:r w:rsidRPr="6D46CDF3" w:rsidR="18C553F5">
        <w:rPr>
          <w:rFonts w:ascii="Arial" w:hAnsi="Arial" w:eastAsia="Arial" w:cs="Arial"/>
          <w:sz w:val="24"/>
          <w:szCs w:val="24"/>
        </w:rPr>
        <w:t>udá-las são essenciais</w:t>
      </w:r>
      <w:r w:rsidRPr="6D46CDF3" w:rsidR="32363924">
        <w:rPr>
          <w:rFonts w:ascii="Arial" w:hAnsi="Arial" w:eastAsia="Arial" w:cs="Arial"/>
          <w:sz w:val="24"/>
          <w:szCs w:val="24"/>
        </w:rPr>
        <w:t>.</w:t>
      </w:r>
      <w:r w:rsidRPr="6D46CDF3" w:rsidR="7C0CFF33">
        <w:rPr>
          <w:rFonts w:ascii="Arial" w:hAnsi="Arial" w:eastAsia="Arial" w:cs="Arial"/>
          <w:sz w:val="24"/>
          <w:szCs w:val="24"/>
        </w:rPr>
        <w:t xml:space="preserve"> </w:t>
      </w:r>
      <w:r w:rsidRPr="6D46CDF3" w:rsidR="703AC8B0">
        <w:rPr>
          <w:rFonts w:ascii="Arial" w:hAnsi="Arial" w:eastAsia="Arial" w:cs="Arial"/>
          <w:sz w:val="24"/>
          <w:szCs w:val="24"/>
        </w:rPr>
        <w:t xml:space="preserve">Portanto, a noção de que as mulheres que estão </w:t>
      </w:r>
      <w:r w:rsidRPr="6D46CDF3" w:rsidR="33215895">
        <w:rPr>
          <w:rFonts w:ascii="Arial" w:hAnsi="Arial" w:eastAsia="Arial" w:cs="Arial"/>
          <w:sz w:val="24"/>
          <w:szCs w:val="24"/>
        </w:rPr>
        <w:t xml:space="preserve">em segregações por cor, renda e gênero são as </w:t>
      </w:r>
      <w:r w:rsidRPr="6D46CDF3" w:rsidR="63C8E073">
        <w:rPr>
          <w:rFonts w:ascii="Arial" w:hAnsi="Arial" w:eastAsia="Arial" w:cs="Arial"/>
          <w:sz w:val="24"/>
          <w:szCs w:val="24"/>
        </w:rPr>
        <w:t xml:space="preserve">mais prejudicadas na sociedade e no mercado de trabalho </w:t>
      </w:r>
      <w:r w:rsidRPr="6D46CDF3" w:rsidR="5FF4C200">
        <w:rPr>
          <w:rFonts w:ascii="Arial" w:hAnsi="Arial" w:eastAsia="Arial" w:cs="Arial"/>
          <w:sz w:val="24"/>
          <w:szCs w:val="24"/>
        </w:rPr>
        <w:t>por serem alvo de mais preconceitos</w:t>
      </w:r>
      <w:r w:rsidRPr="6D46CDF3" w:rsidR="195C3E5F">
        <w:rPr>
          <w:rFonts w:ascii="Arial" w:hAnsi="Arial" w:eastAsia="Arial" w:cs="Arial"/>
          <w:sz w:val="24"/>
          <w:szCs w:val="24"/>
        </w:rPr>
        <w:t xml:space="preserve"> promove a necessidade de uma pesquisa </w:t>
      </w:r>
      <w:r w:rsidRPr="6D46CDF3" w:rsidR="0482AD94">
        <w:rPr>
          <w:rFonts w:ascii="Arial" w:hAnsi="Arial" w:eastAsia="Arial" w:cs="Arial"/>
          <w:sz w:val="24"/>
          <w:szCs w:val="24"/>
        </w:rPr>
        <w:t xml:space="preserve">para </w:t>
      </w:r>
      <w:r w:rsidRPr="6D46CDF3" w:rsidR="77F2E8D5">
        <w:rPr>
          <w:rFonts w:ascii="Arial" w:hAnsi="Arial" w:eastAsia="Arial" w:cs="Arial"/>
          <w:sz w:val="24"/>
          <w:szCs w:val="24"/>
        </w:rPr>
        <w:t>o e</w:t>
      </w:r>
      <w:r w:rsidRPr="6D46CDF3" w:rsidR="195C3E5F">
        <w:rPr>
          <w:rFonts w:ascii="Arial" w:hAnsi="Arial" w:eastAsia="Arial" w:cs="Arial"/>
          <w:sz w:val="24"/>
          <w:szCs w:val="24"/>
        </w:rPr>
        <w:t>ntendimento de suas realidades.</w:t>
      </w:r>
      <w:r w:rsidRPr="6D46CDF3" w:rsidR="3B6DD1D2">
        <w:rPr>
          <w:rFonts w:ascii="Arial" w:hAnsi="Arial" w:eastAsia="Arial" w:cs="Arial"/>
          <w:sz w:val="24"/>
          <w:szCs w:val="24"/>
        </w:rPr>
        <w:t xml:space="preserve"> </w:t>
      </w:r>
      <w:commentRangeStart w:id="889042175"/>
      <w:r w:rsidRPr="6D46CDF3" w:rsidR="5C94976D">
        <w:rPr>
          <w:rFonts w:ascii="Arial" w:hAnsi="Arial" w:eastAsia="Arial" w:cs="Arial"/>
          <w:sz w:val="24"/>
          <w:szCs w:val="24"/>
        </w:rPr>
        <w:t>Uma pesquisa com, p</w:t>
      </w:r>
      <w:r w:rsidRPr="6D46CDF3" w:rsidR="024265F4">
        <w:rPr>
          <w:rFonts w:ascii="Arial" w:hAnsi="Arial" w:eastAsia="Arial" w:cs="Arial"/>
          <w:sz w:val="24"/>
          <w:szCs w:val="24"/>
        </w:rPr>
        <w:t>or exemplo, a</w:t>
      </w:r>
      <w:r w:rsidRPr="6D46CDF3" w:rsidR="3B6DD1D2">
        <w:rPr>
          <w:rFonts w:ascii="Arial" w:hAnsi="Arial" w:eastAsia="Arial" w:cs="Arial"/>
          <w:sz w:val="24"/>
          <w:szCs w:val="24"/>
        </w:rPr>
        <w:t xml:space="preserve"> comparação entre mulheres negras e brancas e suas devidas relações com o mercado de trabalho </w:t>
      </w:r>
      <w:r w:rsidRPr="6D46CDF3" w:rsidR="77879E11">
        <w:rPr>
          <w:rFonts w:ascii="Arial" w:hAnsi="Arial" w:eastAsia="Arial" w:cs="Arial"/>
          <w:sz w:val="24"/>
          <w:szCs w:val="24"/>
        </w:rPr>
        <w:t>por meio</w:t>
      </w:r>
      <w:r w:rsidRPr="6D46CDF3" w:rsidR="187C36B8">
        <w:rPr>
          <w:rFonts w:ascii="Arial" w:hAnsi="Arial" w:eastAsia="Arial" w:cs="Arial"/>
          <w:sz w:val="24"/>
          <w:szCs w:val="24"/>
        </w:rPr>
        <w:t xml:space="preserve"> de dados</w:t>
      </w:r>
      <w:r w:rsidRPr="6D46CDF3" w:rsidR="79B6AC4B">
        <w:rPr>
          <w:rFonts w:ascii="Arial" w:hAnsi="Arial" w:eastAsia="Arial" w:cs="Arial"/>
          <w:sz w:val="24"/>
          <w:szCs w:val="24"/>
        </w:rPr>
        <w:t>.</w:t>
      </w:r>
      <w:commentRangeEnd w:id="889042175"/>
      <w:r>
        <w:rPr>
          <w:rStyle w:val="CommentReference"/>
        </w:rPr>
        <w:commentReference w:id="889042175"/>
      </w:r>
    </w:p>
    <w:p w:rsidR="5FF7C6B4" w:rsidP="5B5DD57C" w:rsidRDefault="5FF7C6B4" w14:paraId="7CE1EC36" w14:textId="55B3611F">
      <w:pPr>
        <w:spacing w:line="360" w:lineRule="auto"/>
        <w:ind w:firstLine="708"/>
        <w:jc w:val="both"/>
        <w:rPr>
          <w:rFonts w:ascii="Arial" w:hAnsi="Arial" w:eastAsia="Arial" w:cs="Arial"/>
          <w:sz w:val="24"/>
          <w:szCs w:val="24"/>
        </w:rPr>
      </w:pPr>
      <w:r w:rsidRPr="5B5DD57C">
        <w:rPr>
          <w:rFonts w:ascii="Arial" w:hAnsi="Arial" w:eastAsia="Arial" w:cs="Arial"/>
          <w:sz w:val="24"/>
          <w:szCs w:val="24"/>
        </w:rPr>
        <w:t>Ademais, a importância do entend</w:t>
      </w:r>
      <w:r w:rsidRPr="5B5DD57C" w:rsidR="6576C8DF">
        <w:rPr>
          <w:rFonts w:ascii="Arial" w:hAnsi="Arial" w:eastAsia="Arial" w:cs="Arial"/>
          <w:sz w:val="24"/>
          <w:szCs w:val="24"/>
        </w:rPr>
        <w:t xml:space="preserve">er o passado e o processo </w:t>
      </w:r>
      <w:r w:rsidRPr="5B5DD57C">
        <w:rPr>
          <w:rFonts w:ascii="Arial" w:hAnsi="Arial" w:eastAsia="Arial" w:cs="Arial"/>
          <w:sz w:val="24"/>
          <w:szCs w:val="24"/>
        </w:rPr>
        <w:t>histórico sobre a luta das mulheres</w:t>
      </w:r>
      <w:r w:rsidRPr="5B5DD57C" w:rsidR="70228A00">
        <w:rPr>
          <w:rFonts w:ascii="Arial" w:hAnsi="Arial" w:eastAsia="Arial" w:cs="Arial"/>
          <w:sz w:val="24"/>
          <w:szCs w:val="24"/>
        </w:rPr>
        <w:t xml:space="preserve"> e como eram vistas e tratadas </w:t>
      </w:r>
      <w:r w:rsidRPr="5B5DD57C">
        <w:rPr>
          <w:rFonts w:ascii="Arial" w:hAnsi="Arial" w:eastAsia="Arial" w:cs="Arial"/>
          <w:sz w:val="24"/>
          <w:szCs w:val="24"/>
        </w:rPr>
        <w:t>é essencial para</w:t>
      </w:r>
      <w:r w:rsidRPr="5B5DD57C" w:rsidR="63EF4A7C">
        <w:rPr>
          <w:rFonts w:ascii="Arial" w:hAnsi="Arial" w:eastAsia="Arial" w:cs="Arial"/>
          <w:sz w:val="24"/>
          <w:szCs w:val="24"/>
        </w:rPr>
        <w:t xml:space="preserve"> averiguar os dados e acontecimentos atuais. </w:t>
      </w:r>
      <w:r w:rsidRPr="5B5DD57C" w:rsidR="0E983ED3">
        <w:rPr>
          <w:rFonts w:ascii="Arial" w:hAnsi="Arial" w:eastAsia="Arial" w:cs="Arial"/>
          <w:sz w:val="24"/>
          <w:szCs w:val="24"/>
        </w:rPr>
        <w:t xml:space="preserve">Não somente das mulheres, mas entender a situação do </w:t>
      </w:r>
      <w:r w:rsidRPr="5B5DD57C" w:rsidR="0E983ED3">
        <w:rPr>
          <w:rFonts w:ascii="Arial" w:hAnsi="Arial" w:eastAsia="Arial" w:cs="Arial"/>
          <w:sz w:val="24"/>
          <w:szCs w:val="24"/>
        </w:rPr>
        <w:lastRenderedPageBreak/>
        <w:t>proletariado</w:t>
      </w:r>
      <w:r w:rsidRPr="5B5DD57C" w:rsidR="3E067EA2">
        <w:rPr>
          <w:rFonts w:ascii="Arial" w:hAnsi="Arial" w:eastAsia="Arial" w:cs="Arial"/>
          <w:sz w:val="24"/>
          <w:szCs w:val="24"/>
        </w:rPr>
        <w:t xml:space="preserve"> e do negro</w:t>
      </w:r>
      <w:r w:rsidRPr="5B5DD57C" w:rsidR="0E983ED3">
        <w:rPr>
          <w:rFonts w:ascii="Arial" w:hAnsi="Arial" w:eastAsia="Arial" w:cs="Arial"/>
          <w:sz w:val="24"/>
          <w:szCs w:val="24"/>
        </w:rPr>
        <w:t xml:space="preserve"> no</w:t>
      </w:r>
      <w:r w:rsidRPr="5B5DD57C" w:rsidR="57CB440F">
        <w:rPr>
          <w:rFonts w:ascii="Arial" w:hAnsi="Arial" w:eastAsia="Arial" w:cs="Arial"/>
          <w:sz w:val="24"/>
          <w:szCs w:val="24"/>
        </w:rPr>
        <w:t xml:space="preserve"> passado do</w:t>
      </w:r>
      <w:r w:rsidRPr="5B5DD57C" w:rsidR="0E983ED3">
        <w:rPr>
          <w:rFonts w:ascii="Arial" w:hAnsi="Arial" w:eastAsia="Arial" w:cs="Arial"/>
          <w:sz w:val="24"/>
          <w:szCs w:val="24"/>
        </w:rPr>
        <w:t xml:space="preserve"> Brasil se mostra i</w:t>
      </w:r>
      <w:r w:rsidRPr="5B5DD57C" w:rsidR="70C5C666">
        <w:rPr>
          <w:rFonts w:ascii="Arial" w:hAnsi="Arial" w:eastAsia="Arial" w:cs="Arial"/>
          <w:sz w:val="24"/>
          <w:szCs w:val="24"/>
        </w:rPr>
        <w:t>gualmente importante</w:t>
      </w:r>
      <w:r w:rsidRPr="5B5DD57C" w:rsidR="5E857F5D">
        <w:rPr>
          <w:rFonts w:ascii="Arial" w:hAnsi="Arial" w:eastAsia="Arial" w:cs="Arial"/>
          <w:sz w:val="24"/>
          <w:szCs w:val="24"/>
        </w:rPr>
        <w:t>.</w:t>
      </w:r>
      <w:r w:rsidRPr="5B5DD57C">
        <w:rPr>
          <w:rFonts w:ascii="Arial" w:hAnsi="Arial" w:eastAsia="Arial" w:cs="Arial"/>
          <w:sz w:val="24"/>
          <w:szCs w:val="24"/>
        </w:rPr>
        <w:t xml:space="preserve"> </w:t>
      </w:r>
      <w:r w:rsidRPr="5B5DD57C" w:rsidR="14A1C012">
        <w:rPr>
          <w:rFonts w:ascii="Arial" w:hAnsi="Arial" w:eastAsia="Arial" w:cs="Arial"/>
          <w:sz w:val="24"/>
          <w:szCs w:val="24"/>
        </w:rPr>
        <w:t xml:space="preserve">Por exemplo, a interpretação histórica de como </w:t>
      </w:r>
      <w:r w:rsidRPr="5B5DD57C" w:rsidR="4A1BFA31">
        <w:rPr>
          <w:rFonts w:ascii="Arial" w:hAnsi="Arial" w:eastAsia="Arial" w:cs="Arial"/>
          <w:sz w:val="24"/>
          <w:szCs w:val="24"/>
        </w:rPr>
        <w:t xml:space="preserve">a subordinação das mulheres perante o homem </w:t>
      </w:r>
      <w:r w:rsidRPr="5B5DD57C" w:rsidR="77D5EE94">
        <w:rPr>
          <w:rFonts w:ascii="Arial" w:hAnsi="Arial" w:eastAsia="Arial" w:cs="Arial"/>
          <w:sz w:val="24"/>
          <w:szCs w:val="24"/>
        </w:rPr>
        <w:t xml:space="preserve">se construiu nas instituições da sociedade nos ajuda a entender a diferença </w:t>
      </w:r>
      <w:r w:rsidRPr="5B5DD57C" w:rsidR="0A86D40D">
        <w:rPr>
          <w:rFonts w:ascii="Arial" w:hAnsi="Arial" w:eastAsia="Arial" w:cs="Arial"/>
          <w:sz w:val="24"/>
          <w:szCs w:val="24"/>
        </w:rPr>
        <w:t>sexual no trabalho</w:t>
      </w:r>
      <w:r w:rsidRPr="5B5DD57C" w:rsidR="77D5EE94">
        <w:rPr>
          <w:rFonts w:ascii="Arial" w:hAnsi="Arial" w:eastAsia="Arial" w:cs="Arial"/>
          <w:sz w:val="24"/>
          <w:szCs w:val="24"/>
        </w:rPr>
        <w:t xml:space="preserve"> que há atualmente</w:t>
      </w:r>
      <w:r w:rsidRPr="5B5DD57C" w:rsidR="372AA1E6">
        <w:rPr>
          <w:rFonts w:ascii="Arial" w:hAnsi="Arial" w:eastAsia="Arial" w:cs="Arial"/>
          <w:sz w:val="24"/>
          <w:szCs w:val="24"/>
        </w:rPr>
        <w:t>, no que tange a salários, bipolarização dos trabalhos</w:t>
      </w:r>
      <w:r w:rsidRPr="5B5DD57C" w:rsidR="16D1D1ED">
        <w:rPr>
          <w:rFonts w:ascii="Arial" w:hAnsi="Arial" w:eastAsia="Arial" w:cs="Arial"/>
          <w:sz w:val="24"/>
          <w:szCs w:val="24"/>
        </w:rPr>
        <w:t xml:space="preserve">, qualificação das mulheres </w:t>
      </w:r>
      <w:r w:rsidRPr="5B5DD57C" w:rsidR="771887AF">
        <w:rPr>
          <w:rFonts w:ascii="Arial" w:hAnsi="Arial" w:eastAsia="Arial" w:cs="Arial"/>
          <w:sz w:val="24"/>
          <w:szCs w:val="24"/>
        </w:rPr>
        <w:t>e a própria entrada d</w:t>
      </w:r>
      <w:r w:rsidRPr="5B5DD57C" w:rsidR="451B7E7B">
        <w:rPr>
          <w:rFonts w:ascii="Arial" w:hAnsi="Arial" w:eastAsia="Arial" w:cs="Arial"/>
          <w:sz w:val="24"/>
          <w:szCs w:val="24"/>
        </w:rPr>
        <w:t>elas</w:t>
      </w:r>
      <w:r w:rsidRPr="5B5DD57C" w:rsidR="771887AF">
        <w:rPr>
          <w:rFonts w:ascii="Arial" w:hAnsi="Arial" w:eastAsia="Arial" w:cs="Arial"/>
          <w:sz w:val="24"/>
          <w:szCs w:val="24"/>
        </w:rPr>
        <w:t xml:space="preserve"> no mercado de trabalho.</w:t>
      </w:r>
      <w:r w:rsidRPr="5B5DD57C" w:rsidR="3757C313">
        <w:rPr>
          <w:rFonts w:ascii="Arial" w:hAnsi="Arial" w:eastAsia="Arial" w:cs="Arial"/>
          <w:sz w:val="24"/>
          <w:szCs w:val="24"/>
        </w:rPr>
        <w:t xml:space="preserve"> </w:t>
      </w:r>
    </w:p>
    <w:p w:rsidR="0D46AD89" w:rsidP="5B5DD57C" w:rsidRDefault="0D46AD89" w14:paraId="58843227" w14:textId="0E3DE971">
      <w:pPr>
        <w:spacing w:line="360" w:lineRule="auto"/>
        <w:ind w:firstLine="708"/>
        <w:jc w:val="both"/>
        <w:rPr>
          <w:rFonts w:ascii="Arial" w:hAnsi="Arial" w:eastAsia="Arial" w:cs="Arial"/>
          <w:color w:val="000000" w:themeColor="text1"/>
          <w:sz w:val="24"/>
          <w:szCs w:val="24"/>
        </w:rPr>
      </w:pPr>
      <w:r w:rsidRPr="5B5DD57C">
        <w:rPr>
          <w:rFonts w:ascii="Arial" w:hAnsi="Arial" w:eastAsia="Arial" w:cs="Arial"/>
          <w:sz w:val="24"/>
          <w:szCs w:val="24"/>
        </w:rPr>
        <w:t xml:space="preserve">Por fim, diante de tais averiguações, </w:t>
      </w:r>
      <w:r w:rsidRPr="5B5DD57C">
        <w:rPr>
          <w:rFonts w:ascii="Arial" w:hAnsi="Arial" w:eastAsia="Arial" w:cs="Arial"/>
          <w:color w:val="000000" w:themeColor="text1"/>
          <w:sz w:val="24"/>
          <w:szCs w:val="24"/>
        </w:rPr>
        <w:t>determinamos como nosso objetivo principal analisar as dificuldades enfrentadas pela população feminina mais desfavorecida economicamente no mercado de trabalho brasileiro, e identificar quais são os principais motivos pelos quais elas se mantêm instabilizadas nessa situação. Diante disso, os objetivos específicos definidos foram:</w:t>
      </w:r>
    </w:p>
    <w:p w:rsidR="0D46AD89" w:rsidP="5B5DD57C" w:rsidRDefault="0D46AD89" w14:paraId="58FC4204" w14:textId="66302D00">
      <w:pPr>
        <w:spacing w:line="360" w:lineRule="auto"/>
        <w:ind w:firstLine="708"/>
        <w:jc w:val="both"/>
        <w:rPr>
          <w:rFonts w:ascii="Arial" w:hAnsi="Arial" w:eastAsia="Arial" w:cs="Arial"/>
          <w:color w:val="000000" w:themeColor="text1"/>
          <w:sz w:val="24"/>
          <w:szCs w:val="24"/>
        </w:rPr>
      </w:pPr>
      <w:r w:rsidRPr="5B5DD57C">
        <w:rPr>
          <w:rFonts w:ascii="Arial" w:hAnsi="Arial" w:eastAsia="Arial" w:cs="Arial"/>
          <w:color w:val="000000" w:themeColor="text1"/>
          <w:sz w:val="24"/>
          <w:szCs w:val="24"/>
        </w:rPr>
        <w:t>1° Investigar as razões históricas que contribuem para a dificuldade feminina em geral na sociedade e analisar quais grupos de mulheres na pirâmide social possuem maior desvantagem.</w:t>
      </w:r>
    </w:p>
    <w:p w:rsidR="0D46AD89" w:rsidP="5B5DD57C" w:rsidRDefault="0D46AD89" w14:paraId="324C1D5D" w14:textId="53E7C0E3">
      <w:pPr>
        <w:spacing w:line="360" w:lineRule="auto"/>
        <w:ind w:firstLine="708"/>
        <w:jc w:val="both"/>
        <w:rPr>
          <w:rFonts w:ascii="Arial" w:hAnsi="Arial" w:eastAsia="Arial" w:cs="Arial"/>
          <w:color w:val="000000" w:themeColor="text1"/>
          <w:sz w:val="24"/>
          <w:szCs w:val="24"/>
        </w:rPr>
      </w:pPr>
      <w:r w:rsidRPr="5B5DD57C">
        <w:rPr>
          <w:rFonts w:ascii="Arial" w:hAnsi="Arial" w:eastAsia="Arial" w:cs="Arial"/>
          <w:color w:val="000000" w:themeColor="text1"/>
          <w:sz w:val="24"/>
          <w:szCs w:val="24"/>
        </w:rPr>
        <w:t xml:space="preserve">2° </w:t>
      </w:r>
      <w:r w:rsidRPr="003F1944" w:rsidR="003F1944">
        <w:rPr>
          <w:rFonts w:ascii="Arial" w:hAnsi="Arial" w:eastAsia="Arial" w:cs="Arial"/>
          <w:color w:val="000000" w:themeColor="text1"/>
          <w:sz w:val="24"/>
          <w:szCs w:val="24"/>
        </w:rPr>
        <w:t>Comparar a situação de mulheres pertencentes a classes sociais distintas no que tange à entrada no mercado de trabalho.</w:t>
      </w:r>
    </w:p>
    <w:p w:rsidR="0D46AD89" w:rsidP="5B5DD57C" w:rsidRDefault="0D46AD89" w14:paraId="36F9B8E6" w14:textId="70C83B05">
      <w:pPr>
        <w:spacing w:line="360" w:lineRule="auto"/>
        <w:ind w:firstLine="708"/>
        <w:jc w:val="both"/>
        <w:rPr>
          <w:rFonts w:ascii="Arial" w:hAnsi="Arial" w:eastAsia="Arial" w:cs="Arial"/>
          <w:color w:val="000000" w:themeColor="text1"/>
          <w:sz w:val="24"/>
          <w:szCs w:val="24"/>
        </w:rPr>
      </w:pPr>
      <w:r w:rsidRPr="5B5DD57C">
        <w:rPr>
          <w:rFonts w:ascii="Arial" w:hAnsi="Arial" w:eastAsia="Arial" w:cs="Arial"/>
          <w:color w:val="000000" w:themeColor="text1"/>
          <w:sz w:val="24"/>
          <w:szCs w:val="24"/>
        </w:rPr>
        <w:t xml:space="preserve">3° </w:t>
      </w:r>
      <w:r w:rsidRPr="007C6146" w:rsidR="007C6146">
        <w:rPr>
          <w:rFonts w:ascii="Arial" w:hAnsi="Arial" w:eastAsia="Arial" w:cs="Arial"/>
          <w:color w:val="000000" w:themeColor="text1"/>
          <w:sz w:val="24"/>
          <w:szCs w:val="24"/>
        </w:rPr>
        <w:t>Identificar os motivos pelos quais as mulheres menos favorecidas economicamente têm dificuldade de adentrar o mercado de trabalho e de se estabilizar nele.</w:t>
      </w:r>
    </w:p>
    <w:p w:rsidR="00FA6A1A" w:rsidP="5B5DD57C" w:rsidRDefault="00FA6A1A" w14:paraId="4C8D1B89" w14:textId="5C664630">
      <w:pPr>
        <w:spacing w:line="360" w:lineRule="auto"/>
        <w:ind w:firstLine="708"/>
        <w:jc w:val="both"/>
        <w:rPr>
          <w:rFonts w:ascii="Arial" w:hAnsi="Arial" w:eastAsia="Arial" w:cs="Arial"/>
          <w:color w:val="000000" w:themeColor="text1"/>
          <w:sz w:val="24"/>
          <w:szCs w:val="24"/>
        </w:rPr>
      </w:pPr>
    </w:p>
    <w:p w:rsidR="4EB35FEE" w:rsidP="537E5469" w:rsidRDefault="4EB35FEE" w14:paraId="35A9370C" w14:textId="3D786A9B">
      <w:pPr>
        <w:pStyle w:val="Normal"/>
        <w:spacing w:line="360" w:lineRule="auto"/>
        <w:ind w:firstLine="0"/>
        <w:jc w:val="both"/>
        <w:rPr>
          <w:rFonts w:ascii="Arial" w:hAnsi="Arial" w:eastAsia="Arial" w:cs="Arial"/>
          <w:b w:val="1"/>
          <w:bCs w:val="1"/>
          <w:sz w:val="26"/>
          <w:szCs w:val="26"/>
        </w:rPr>
      </w:pPr>
      <w:r w:rsidRPr="537E5469" w:rsidR="4EB35FEE">
        <w:rPr>
          <w:rFonts w:ascii="Arial" w:hAnsi="Arial" w:eastAsia="Arial" w:cs="Arial"/>
          <w:b w:val="1"/>
          <w:bCs w:val="1"/>
          <w:sz w:val="26"/>
          <w:szCs w:val="26"/>
        </w:rPr>
        <w:t>Metodologia:</w:t>
      </w:r>
    </w:p>
    <w:p w:rsidR="1F832D2B" w:rsidP="4A2115D5" w:rsidRDefault="1F832D2B" w14:paraId="6F9A3853" w14:textId="0B8ED827">
      <w:pPr>
        <w:spacing w:line="360" w:lineRule="auto"/>
        <w:ind w:firstLine="708"/>
        <w:jc w:val="both"/>
        <w:rPr>
          <w:rFonts w:ascii="Arial" w:hAnsi="Arial" w:eastAsia="Arial" w:cs="Arial"/>
          <w:color w:val="000000" w:themeColor="text1"/>
          <w:sz w:val="24"/>
          <w:szCs w:val="24"/>
        </w:rPr>
      </w:pPr>
      <w:r w:rsidRPr="4A2115D5">
        <w:rPr>
          <w:rFonts w:ascii="Arial" w:hAnsi="Arial" w:eastAsia="Arial" w:cs="Arial"/>
          <w:color w:val="000000" w:themeColor="text1"/>
          <w:sz w:val="24"/>
          <w:szCs w:val="24"/>
        </w:rPr>
        <w:t>Em busca de entender e analisar a parcela de mulheres brasileiras em situações mais periféricas e suas atuações no mercado de trabalho, serão feitas pesquisas bibliográficas em busca de dados diversos, conforme a listagem a seguir:</w:t>
      </w:r>
    </w:p>
    <w:p w:rsidR="1F832D2B" w:rsidP="5B5DD57C" w:rsidRDefault="1F832D2B" w14:paraId="63476077" w14:textId="0D8A7357">
      <w:pPr>
        <w:pStyle w:val="PargrafodaLista"/>
        <w:numPr>
          <w:ilvl w:val="0"/>
          <w:numId w:val="1"/>
        </w:numPr>
        <w:spacing w:line="360" w:lineRule="auto"/>
        <w:jc w:val="both"/>
        <w:rPr>
          <w:rFonts w:ascii="Arial" w:hAnsi="Arial" w:eastAsia="Arial" w:cs="Arial"/>
          <w:color w:val="000000" w:themeColor="text1"/>
          <w:sz w:val="24"/>
          <w:szCs w:val="24"/>
        </w:rPr>
      </w:pPr>
      <w:r w:rsidRPr="5B5DD57C">
        <w:rPr>
          <w:rFonts w:ascii="Arial" w:hAnsi="Arial" w:eastAsia="Arial" w:cs="Arial"/>
          <w:color w:val="000000" w:themeColor="text1"/>
          <w:sz w:val="24"/>
          <w:szCs w:val="24"/>
        </w:rPr>
        <w:t>Repertório histórico a partir de livros, artigos, pesquisas e demais referências bibliográficas que compartilharão experiências das lutas e conquistas femininas no Brasil e no mundo, assim como as divergências entre diferentes classes sociais que diferem as pessoas, mesmo que em igual coletivo como é caso do público feminino, dentro da sociedade.</w:t>
      </w:r>
    </w:p>
    <w:p w:rsidR="1F832D2B" w:rsidP="5B5DD57C" w:rsidRDefault="1F832D2B" w14:paraId="23ED54BA" w14:textId="45A93397">
      <w:pPr>
        <w:pStyle w:val="PargrafodaLista"/>
        <w:numPr>
          <w:ilvl w:val="0"/>
          <w:numId w:val="1"/>
        </w:numPr>
        <w:spacing w:line="360" w:lineRule="auto"/>
        <w:jc w:val="both"/>
        <w:rPr>
          <w:rFonts w:ascii="Arial" w:hAnsi="Arial" w:eastAsia="Arial" w:cs="Arial"/>
          <w:color w:val="000000" w:themeColor="text1"/>
          <w:sz w:val="24"/>
          <w:szCs w:val="24"/>
        </w:rPr>
      </w:pPr>
      <w:r w:rsidRPr="5B5DD57C">
        <w:rPr>
          <w:rFonts w:ascii="Arial" w:hAnsi="Arial" w:eastAsia="Arial" w:cs="Arial"/>
          <w:color w:val="000000" w:themeColor="text1"/>
          <w:sz w:val="24"/>
          <w:szCs w:val="24"/>
        </w:rPr>
        <w:lastRenderedPageBreak/>
        <w:t>Fatos sobre a atuação das mulheres no mercado de trabalho e em demais áreas que interferem e influenciam a empregabilidade e estabilização delas, de modo a obter comparações entre o público feminino e masculino nesse setor e entre diferentes classes de mulheres, e a especificar a situação da determinada parcela da sociedade a ser analisada por meio de pesquisas.</w:t>
      </w:r>
    </w:p>
    <w:p w:rsidR="00FA6A1A" w:rsidP="00FA6A1A" w:rsidRDefault="00FA6A1A" w14:paraId="072D128F" w14:textId="574FB561">
      <w:pPr>
        <w:spacing w:line="360" w:lineRule="auto"/>
        <w:jc w:val="both"/>
        <w:rPr>
          <w:rFonts w:ascii="Arial" w:hAnsi="Arial" w:eastAsia="Arial" w:cs="Arial"/>
          <w:color w:val="000000" w:themeColor="text1"/>
          <w:sz w:val="24"/>
          <w:szCs w:val="24"/>
        </w:rPr>
      </w:pPr>
    </w:p>
    <w:p w:rsidR="00FA6A1A" w:rsidP="537E5469" w:rsidRDefault="00FA6A1A" w14:paraId="4394FC8B" w14:textId="55D3C17D">
      <w:pPr>
        <w:pStyle w:val="Normal"/>
        <w:spacing w:line="360" w:lineRule="auto"/>
        <w:jc w:val="both"/>
        <w:rPr>
          <w:rFonts w:ascii="Arial" w:hAnsi="Arial" w:eastAsia="Arial" w:cs="Arial"/>
          <w:b w:val="1"/>
          <w:bCs w:val="1"/>
          <w:sz w:val="26"/>
          <w:szCs w:val="26"/>
        </w:rPr>
      </w:pPr>
      <w:r w:rsidRPr="537E5469" w:rsidR="1CEF1BE5">
        <w:rPr>
          <w:rFonts w:ascii="Arial" w:hAnsi="Arial" w:eastAsia="Arial" w:cs="Arial"/>
          <w:b w:val="1"/>
          <w:bCs w:val="1"/>
          <w:sz w:val="26"/>
          <w:szCs w:val="26"/>
        </w:rPr>
        <w:t xml:space="preserve">Resultados e </w:t>
      </w:r>
      <w:r w:rsidRPr="537E5469" w:rsidR="4E1034BE">
        <w:rPr>
          <w:rFonts w:ascii="Arial" w:hAnsi="Arial" w:eastAsia="Arial" w:cs="Arial"/>
          <w:b w:val="1"/>
          <w:bCs w:val="1"/>
          <w:sz w:val="26"/>
          <w:szCs w:val="26"/>
        </w:rPr>
        <w:t>Discussão</w:t>
      </w:r>
    </w:p>
    <w:p w:rsidR="537E5469" w:rsidP="537E5469" w:rsidRDefault="537E5469" w14:paraId="269EA915" w14:textId="0B8529CC">
      <w:pPr>
        <w:ind w:firstLine="708"/>
        <w:jc w:val="center"/>
        <w:rPr>
          <w:rFonts w:ascii="Arial" w:hAnsi="Arial" w:eastAsia="Arial" w:cs="Arial"/>
          <w:b w:val="1"/>
          <w:bCs w:val="1"/>
          <w:sz w:val="26"/>
          <w:szCs w:val="26"/>
        </w:rPr>
      </w:pPr>
    </w:p>
    <w:p w:rsidRPr="00471786" w:rsidR="00471786" w:rsidP="537E5469" w:rsidRDefault="6EC926C6" w14:paraId="681261E8" w14:textId="0B8529CC">
      <w:pPr>
        <w:ind w:firstLine="708"/>
        <w:jc w:val="center"/>
        <w:rPr>
          <w:rFonts w:ascii="Arial" w:hAnsi="Arial" w:eastAsia="Arial" w:cs="Arial"/>
          <w:b w:val="1"/>
          <w:bCs w:val="1"/>
          <w:sz w:val="26"/>
          <w:szCs w:val="26"/>
        </w:rPr>
      </w:pPr>
      <w:r w:rsidRPr="6D46CDF3" w:rsidR="57CE0DD1">
        <w:rPr>
          <w:rFonts w:ascii="Arial" w:hAnsi="Arial" w:eastAsia="Arial" w:cs="Arial"/>
          <w:b w:val="1"/>
          <w:bCs w:val="1"/>
          <w:sz w:val="26"/>
          <w:szCs w:val="26"/>
        </w:rPr>
        <w:t xml:space="preserve"> </w:t>
      </w:r>
      <w:r w:rsidRPr="6D46CDF3" w:rsidR="414D0A13">
        <w:rPr>
          <w:rFonts w:ascii="Arial" w:hAnsi="Arial" w:eastAsia="Arial" w:cs="Arial"/>
          <w:b w:val="1"/>
          <w:bCs w:val="1"/>
          <w:sz w:val="26"/>
          <w:szCs w:val="26"/>
        </w:rPr>
        <w:t xml:space="preserve">A </w:t>
      </w:r>
      <w:r w:rsidRPr="6D46CDF3" w:rsidR="088A8924">
        <w:rPr>
          <w:rFonts w:ascii="Arial" w:hAnsi="Arial" w:eastAsia="Arial" w:cs="Arial"/>
          <w:b w:val="1"/>
          <w:bCs w:val="1"/>
          <w:sz w:val="26"/>
          <w:szCs w:val="26"/>
        </w:rPr>
        <w:t xml:space="preserve">história da luta </w:t>
      </w:r>
      <w:r w:rsidRPr="6D46CDF3" w:rsidR="414D0A13">
        <w:rPr>
          <w:rFonts w:ascii="Arial" w:hAnsi="Arial" w:eastAsia="Arial" w:cs="Arial"/>
          <w:b w:val="1"/>
          <w:bCs w:val="1"/>
          <w:sz w:val="26"/>
          <w:szCs w:val="26"/>
        </w:rPr>
        <w:t>feminina por um espaço no merc</w:t>
      </w:r>
      <w:r w:rsidRPr="6D46CDF3" w:rsidR="67DCFBBC">
        <w:rPr>
          <w:rFonts w:ascii="Arial" w:hAnsi="Arial" w:eastAsia="Arial" w:cs="Arial"/>
          <w:b w:val="1"/>
          <w:bCs w:val="1"/>
          <w:sz w:val="26"/>
          <w:szCs w:val="26"/>
        </w:rPr>
        <w:t>ado de trabalho</w:t>
      </w:r>
      <w:del w:author="Duanny Woiciechowski Batista Gumesson" w:date="2022-12-05T14:36:36.16Z" w:id="2145670787">
        <w:r w:rsidRPr="6D46CDF3" w:rsidDel="67DCFBBC">
          <w:rPr>
            <w:rFonts w:ascii="Arial" w:hAnsi="Arial" w:eastAsia="Arial" w:cs="Arial"/>
            <w:b w:val="1"/>
            <w:bCs w:val="1"/>
            <w:sz w:val="26"/>
            <w:szCs w:val="26"/>
          </w:rPr>
          <w:delText>.</w:delText>
        </w:r>
      </w:del>
    </w:p>
    <w:p w:rsidR="4AA4A1D2" w:rsidP="4A2115D5" w:rsidRDefault="4AA4A1D2" w14:paraId="2C47153E" w14:textId="1D2564CA">
      <w:pPr>
        <w:spacing w:line="360" w:lineRule="auto"/>
        <w:ind w:firstLine="708"/>
        <w:jc w:val="both"/>
        <w:rPr>
          <w:rFonts w:ascii="Arial" w:hAnsi="Arial" w:eastAsia="Arial" w:cs="Arial"/>
          <w:sz w:val="24"/>
          <w:szCs w:val="24"/>
        </w:rPr>
      </w:pPr>
      <w:r w:rsidRPr="4A2115D5">
        <w:rPr>
          <w:rFonts w:ascii="Arial" w:hAnsi="Arial" w:eastAsia="Arial" w:cs="Arial"/>
          <w:sz w:val="24"/>
          <w:szCs w:val="24"/>
        </w:rPr>
        <w:t>A</w:t>
      </w:r>
      <w:r w:rsidRPr="4A2115D5" w:rsidR="70B0C2C0">
        <w:rPr>
          <w:rFonts w:ascii="Arial" w:hAnsi="Arial" w:eastAsia="Arial" w:cs="Arial"/>
          <w:sz w:val="24"/>
          <w:szCs w:val="24"/>
        </w:rPr>
        <w:t xml:space="preserve"> longa jornada das mulheres</w:t>
      </w:r>
      <w:r w:rsidRPr="4A2115D5" w:rsidR="1BAD5623">
        <w:rPr>
          <w:rFonts w:ascii="Arial" w:hAnsi="Arial" w:eastAsia="Arial" w:cs="Arial"/>
          <w:sz w:val="24"/>
          <w:szCs w:val="24"/>
        </w:rPr>
        <w:t xml:space="preserve"> pela</w:t>
      </w:r>
      <w:r w:rsidRPr="4A2115D5" w:rsidR="64090ABD">
        <w:rPr>
          <w:rFonts w:ascii="Arial" w:hAnsi="Arial" w:eastAsia="Arial" w:cs="Arial"/>
          <w:sz w:val="24"/>
          <w:szCs w:val="24"/>
        </w:rPr>
        <w:t xml:space="preserve"> busc</w:t>
      </w:r>
      <w:r w:rsidRPr="4A2115D5" w:rsidR="18FEB7E6">
        <w:rPr>
          <w:rFonts w:ascii="Arial" w:hAnsi="Arial" w:eastAsia="Arial" w:cs="Arial"/>
          <w:sz w:val="24"/>
          <w:szCs w:val="24"/>
        </w:rPr>
        <w:t>a</w:t>
      </w:r>
      <w:r w:rsidRPr="4A2115D5" w:rsidR="64090ABD">
        <w:rPr>
          <w:rFonts w:ascii="Arial" w:hAnsi="Arial" w:eastAsia="Arial" w:cs="Arial"/>
          <w:sz w:val="24"/>
          <w:szCs w:val="24"/>
        </w:rPr>
        <w:t xml:space="preserve"> </w:t>
      </w:r>
      <w:r w:rsidRPr="4A2115D5" w:rsidR="031F25AD">
        <w:rPr>
          <w:rFonts w:ascii="Arial" w:hAnsi="Arial" w:eastAsia="Arial" w:cs="Arial"/>
          <w:sz w:val="24"/>
          <w:szCs w:val="24"/>
        </w:rPr>
        <w:t>de um e</w:t>
      </w:r>
      <w:r w:rsidRPr="4A2115D5" w:rsidR="64090ABD">
        <w:rPr>
          <w:rFonts w:ascii="Arial" w:hAnsi="Arial" w:eastAsia="Arial" w:cs="Arial"/>
          <w:sz w:val="24"/>
          <w:szCs w:val="24"/>
        </w:rPr>
        <w:t>spaço no mercado de trabalho</w:t>
      </w:r>
      <w:r w:rsidRPr="4A2115D5" w:rsidR="74297D37">
        <w:rPr>
          <w:rFonts w:ascii="Arial" w:hAnsi="Arial" w:eastAsia="Arial" w:cs="Arial"/>
          <w:sz w:val="24"/>
          <w:szCs w:val="24"/>
        </w:rPr>
        <w:t xml:space="preserve"> </w:t>
      </w:r>
      <w:r w:rsidRPr="4A2115D5" w:rsidR="1D9ECFC1">
        <w:rPr>
          <w:rFonts w:ascii="Arial" w:hAnsi="Arial" w:eastAsia="Arial" w:cs="Arial"/>
          <w:sz w:val="24"/>
          <w:szCs w:val="24"/>
        </w:rPr>
        <w:t>permanece até os dias de hoje</w:t>
      </w:r>
      <w:r w:rsidRPr="4A2115D5" w:rsidR="19992F20">
        <w:rPr>
          <w:rFonts w:ascii="Arial" w:hAnsi="Arial" w:eastAsia="Arial" w:cs="Arial"/>
          <w:sz w:val="24"/>
          <w:szCs w:val="24"/>
        </w:rPr>
        <w:t>, de modo a enfrentarem problemas para adentrá</w:t>
      </w:r>
      <w:r w:rsidRPr="4A2115D5" w:rsidR="4A813366">
        <w:rPr>
          <w:rFonts w:ascii="Arial" w:hAnsi="Arial" w:eastAsia="Arial" w:cs="Arial"/>
          <w:sz w:val="24"/>
          <w:szCs w:val="24"/>
        </w:rPr>
        <w:t>-lo que refle</w:t>
      </w:r>
      <w:r w:rsidRPr="4A2115D5" w:rsidR="710F5A9C">
        <w:rPr>
          <w:rFonts w:ascii="Arial" w:hAnsi="Arial" w:eastAsia="Arial" w:cs="Arial"/>
          <w:sz w:val="24"/>
          <w:szCs w:val="24"/>
        </w:rPr>
        <w:t>tem o passado e costumes</w:t>
      </w:r>
      <w:r w:rsidRPr="4A2115D5" w:rsidR="0DEF127A">
        <w:rPr>
          <w:rFonts w:ascii="Arial" w:hAnsi="Arial" w:eastAsia="Arial" w:cs="Arial"/>
          <w:sz w:val="24"/>
          <w:szCs w:val="24"/>
        </w:rPr>
        <w:t xml:space="preserve"> os quais</w:t>
      </w:r>
      <w:r w:rsidRPr="4A2115D5" w:rsidR="710F5A9C">
        <w:rPr>
          <w:rFonts w:ascii="Arial" w:hAnsi="Arial" w:eastAsia="Arial" w:cs="Arial"/>
          <w:sz w:val="24"/>
          <w:szCs w:val="24"/>
        </w:rPr>
        <w:t xml:space="preserve"> </w:t>
      </w:r>
      <w:r w:rsidRPr="4A2115D5" w:rsidR="6C46C184">
        <w:rPr>
          <w:rFonts w:ascii="Arial" w:hAnsi="Arial" w:eastAsia="Arial" w:cs="Arial"/>
          <w:sz w:val="24"/>
          <w:szCs w:val="24"/>
        </w:rPr>
        <w:t xml:space="preserve">a sociedade </w:t>
      </w:r>
      <w:r w:rsidRPr="4A2115D5" w:rsidR="710F5A9C">
        <w:rPr>
          <w:rFonts w:ascii="Arial" w:hAnsi="Arial" w:eastAsia="Arial" w:cs="Arial"/>
          <w:sz w:val="24"/>
          <w:szCs w:val="24"/>
        </w:rPr>
        <w:t>ponderava sobre as mulheres</w:t>
      </w:r>
      <w:r w:rsidRPr="4A2115D5" w:rsidR="07FD3E3A">
        <w:rPr>
          <w:rFonts w:ascii="Arial" w:hAnsi="Arial" w:eastAsia="Arial" w:cs="Arial"/>
          <w:sz w:val="24"/>
          <w:szCs w:val="24"/>
        </w:rPr>
        <w:t xml:space="preserve"> e que persistem até hoje</w:t>
      </w:r>
      <w:r w:rsidRPr="4A2115D5" w:rsidR="5ABED552">
        <w:rPr>
          <w:rFonts w:ascii="Arial" w:hAnsi="Arial" w:eastAsia="Arial" w:cs="Arial"/>
          <w:sz w:val="24"/>
          <w:szCs w:val="24"/>
        </w:rPr>
        <w:t xml:space="preserve">. </w:t>
      </w:r>
    </w:p>
    <w:p w:rsidR="139CABE7" w:rsidP="193539F6" w:rsidRDefault="139CABE7" w14:paraId="1367A5AC" w14:textId="3DDAB231">
      <w:pPr>
        <w:spacing w:line="360" w:lineRule="auto"/>
        <w:ind w:firstLine="708"/>
        <w:jc w:val="both"/>
        <w:rPr>
          <w:rFonts w:ascii="Arial" w:hAnsi="Arial" w:eastAsia="Arial" w:cs="Arial"/>
          <w:sz w:val="24"/>
          <w:szCs w:val="24"/>
        </w:rPr>
      </w:pPr>
      <w:r w:rsidRPr="6D46CDF3" w:rsidR="139CABE7">
        <w:rPr>
          <w:rFonts w:ascii="Arial" w:hAnsi="Arial" w:eastAsia="Arial" w:cs="Arial"/>
          <w:sz w:val="24"/>
          <w:szCs w:val="24"/>
        </w:rPr>
        <w:t>Em primeiro lugar, a</w:t>
      </w:r>
      <w:r w:rsidRPr="6D46CDF3" w:rsidR="09E765E6">
        <w:rPr>
          <w:rFonts w:ascii="Arial" w:hAnsi="Arial" w:eastAsia="Arial" w:cs="Arial"/>
          <w:sz w:val="24"/>
          <w:szCs w:val="24"/>
        </w:rPr>
        <w:t xml:space="preserve"> história da </w:t>
      </w:r>
      <w:r w:rsidRPr="6D46CDF3" w:rsidR="194323A2">
        <w:rPr>
          <w:rFonts w:ascii="Arial" w:hAnsi="Arial" w:eastAsia="Arial" w:cs="Arial"/>
          <w:sz w:val="24"/>
          <w:szCs w:val="24"/>
        </w:rPr>
        <w:t>evolução da humanidade se concentr</w:t>
      </w:r>
      <w:r w:rsidRPr="6D46CDF3" w:rsidR="3AC5DAF0">
        <w:rPr>
          <w:rFonts w:ascii="Arial" w:hAnsi="Arial" w:eastAsia="Arial" w:cs="Arial"/>
          <w:sz w:val="24"/>
          <w:szCs w:val="24"/>
        </w:rPr>
        <w:t xml:space="preserve">a </w:t>
      </w:r>
      <w:r w:rsidRPr="6D46CDF3" w:rsidR="194323A2">
        <w:rPr>
          <w:rFonts w:ascii="Arial" w:hAnsi="Arial" w:eastAsia="Arial" w:cs="Arial"/>
          <w:sz w:val="24"/>
          <w:szCs w:val="24"/>
        </w:rPr>
        <w:t xml:space="preserve">na dominação do homem sobre a natureza para que construísse uma civilização </w:t>
      </w:r>
      <w:r w:rsidRPr="6D46CDF3" w:rsidR="12DC8D3E">
        <w:rPr>
          <w:rFonts w:ascii="Arial" w:hAnsi="Arial" w:eastAsia="Arial" w:cs="Arial"/>
          <w:sz w:val="24"/>
          <w:szCs w:val="24"/>
        </w:rPr>
        <w:t xml:space="preserve">avançada e concentrada de poder. </w:t>
      </w:r>
      <w:r w:rsidRPr="6D46CDF3" w:rsidR="5437A80C">
        <w:rPr>
          <w:rFonts w:ascii="Arial" w:hAnsi="Arial" w:eastAsia="Arial" w:cs="Arial"/>
          <w:sz w:val="24"/>
          <w:szCs w:val="24"/>
        </w:rPr>
        <w:t xml:space="preserve"> No entanto, a mulher foi afastada </w:t>
      </w:r>
      <w:r w:rsidRPr="6D46CDF3" w:rsidR="74E53573">
        <w:rPr>
          <w:rFonts w:ascii="Arial" w:hAnsi="Arial" w:eastAsia="Arial" w:cs="Arial"/>
          <w:sz w:val="24"/>
          <w:szCs w:val="24"/>
        </w:rPr>
        <w:t xml:space="preserve">desse avanço e </w:t>
      </w:r>
      <w:commentRangeStart w:id="1726318896"/>
      <w:r w:rsidRPr="6D46CDF3" w:rsidR="74E53573">
        <w:rPr>
          <w:rFonts w:ascii="Arial" w:hAnsi="Arial" w:eastAsia="Arial" w:cs="Arial"/>
          <w:sz w:val="24"/>
          <w:szCs w:val="24"/>
        </w:rPr>
        <w:t>construção</w:t>
      </w:r>
      <w:commentRangeEnd w:id="1726318896"/>
      <w:r>
        <w:rPr>
          <w:rStyle w:val="CommentReference"/>
        </w:rPr>
        <w:commentReference w:id="1726318896"/>
      </w:r>
      <w:r w:rsidRPr="6D46CDF3" w:rsidR="74E53573">
        <w:rPr>
          <w:rFonts w:ascii="Arial" w:hAnsi="Arial" w:eastAsia="Arial" w:cs="Arial"/>
          <w:sz w:val="24"/>
          <w:szCs w:val="24"/>
        </w:rPr>
        <w:t xml:space="preserve"> </w:t>
      </w:r>
      <w:r w:rsidRPr="6D46CDF3" w:rsidR="56EED398">
        <w:rPr>
          <w:rFonts w:ascii="Arial" w:hAnsi="Arial" w:eastAsia="Arial" w:cs="Arial"/>
          <w:sz w:val="24"/>
          <w:szCs w:val="24"/>
        </w:rPr>
        <w:t xml:space="preserve">o </w:t>
      </w:r>
      <w:r w:rsidRPr="6D46CDF3" w:rsidR="193F77A2">
        <w:rPr>
          <w:rFonts w:ascii="Arial" w:hAnsi="Arial" w:eastAsia="Arial" w:cs="Arial"/>
          <w:sz w:val="24"/>
          <w:szCs w:val="24"/>
        </w:rPr>
        <w:t xml:space="preserve">que </w:t>
      </w:r>
      <w:r w:rsidRPr="6D46CDF3" w:rsidR="4A97ED61">
        <w:rPr>
          <w:rFonts w:ascii="Arial" w:hAnsi="Arial" w:eastAsia="Arial" w:cs="Arial"/>
          <w:sz w:val="24"/>
          <w:szCs w:val="24"/>
        </w:rPr>
        <w:t>resultou</w:t>
      </w:r>
      <w:r w:rsidRPr="6D46CDF3" w:rsidR="193F77A2">
        <w:rPr>
          <w:rFonts w:ascii="Arial" w:hAnsi="Arial" w:eastAsia="Arial" w:cs="Arial"/>
          <w:sz w:val="24"/>
          <w:szCs w:val="24"/>
        </w:rPr>
        <w:t xml:space="preserve"> em uma sociedade masculina </w:t>
      </w:r>
      <w:r w:rsidRPr="6D46CDF3" w:rsidR="0869F065">
        <w:rPr>
          <w:rFonts w:ascii="Arial" w:hAnsi="Arial" w:eastAsia="Arial" w:cs="Arial"/>
          <w:sz w:val="24"/>
          <w:szCs w:val="24"/>
        </w:rPr>
        <w:t xml:space="preserve">e machista </w:t>
      </w:r>
      <w:r w:rsidRPr="6D46CDF3" w:rsidR="193F77A2">
        <w:rPr>
          <w:rFonts w:ascii="Arial" w:hAnsi="Arial" w:eastAsia="Arial" w:cs="Arial"/>
          <w:sz w:val="24"/>
          <w:szCs w:val="24"/>
        </w:rPr>
        <w:t>e</w:t>
      </w:r>
      <w:r w:rsidRPr="6D46CDF3" w:rsidR="60AB85E9">
        <w:rPr>
          <w:rFonts w:ascii="Arial" w:hAnsi="Arial" w:eastAsia="Arial" w:cs="Arial"/>
          <w:sz w:val="24"/>
          <w:szCs w:val="24"/>
        </w:rPr>
        <w:t xml:space="preserve"> que ela estivesse em uma</w:t>
      </w:r>
      <w:r w:rsidRPr="6D46CDF3" w:rsidR="193F77A2">
        <w:rPr>
          <w:rFonts w:ascii="Arial" w:hAnsi="Arial" w:eastAsia="Arial" w:cs="Arial"/>
          <w:sz w:val="24"/>
          <w:szCs w:val="24"/>
        </w:rPr>
        <w:t xml:space="preserve"> relação de dependência e subordinação perante </w:t>
      </w:r>
      <w:r w:rsidRPr="6D46CDF3" w:rsidR="79C2BFBE">
        <w:rPr>
          <w:rFonts w:ascii="Arial" w:hAnsi="Arial" w:eastAsia="Arial" w:cs="Arial"/>
          <w:sz w:val="24"/>
          <w:szCs w:val="24"/>
        </w:rPr>
        <w:t>o</w:t>
      </w:r>
      <w:r w:rsidRPr="6D46CDF3" w:rsidR="193F77A2">
        <w:rPr>
          <w:rFonts w:ascii="Arial" w:hAnsi="Arial" w:eastAsia="Arial" w:cs="Arial"/>
          <w:sz w:val="24"/>
          <w:szCs w:val="24"/>
        </w:rPr>
        <w:t xml:space="preserve"> homem</w:t>
      </w:r>
      <w:r w:rsidRPr="6D46CDF3" w:rsidR="4A529586">
        <w:rPr>
          <w:rFonts w:ascii="Arial" w:hAnsi="Arial" w:eastAsia="Arial" w:cs="Arial"/>
          <w:sz w:val="24"/>
          <w:szCs w:val="24"/>
        </w:rPr>
        <w:t xml:space="preserve">. </w:t>
      </w:r>
      <w:r w:rsidRPr="6D46CDF3" w:rsidR="69A3B914">
        <w:rPr>
          <w:rFonts w:ascii="Arial" w:hAnsi="Arial" w:eastAsia="Arial" w:cs="Arial"/>
          <w:sz w:val="24"/>
          <w:szCs w:val="24"/>
        </w:rPr>
        <w:t xml:space="preserve">Sua única importância era na reprodução. </w:t>
      </w:r>
      <w:r w:rsidRPr="6D46CDF3" w:rsidR="4A529586">
        <w:rPr>
          <w:rFonts w:ascii="Arial" w:hAnsi="Arial" w:eastAsia="Arial" w:cs="Arial"/>
          <w:sz w:val="24"/>
          <w:szCs w:val="24"/>
        </w:rPr>
        <w:t xml:space="preserve">Enquanto o homem </w:t>
      </w:r>
      <w:r w:rsidRPr="6D46CDF3" w:rsidR="44144700">
        <w:rPr>
          <w:rFonts w:ascii="Arial" w:hAnsi="Arial" w:eastAsia="Arial" w:cs="Arial"/>
          <w:sz w:val="24"/>
          <w:szCs w:val="24"/>
        </w:rPr>
        <w:t>fazia os valores da civilização</w:t>
      </w:r>
      <w:r w:rsidRPr="6D46CDF3" w:rsidR="56382D97">
        <w:rPr>
          <w:rFonts w:ascii="Arial" w:hAnsi="Arial" w:eastAsia="Arial" w:cs="Arial"/>
          <w:sz w:val="24"/>
          <w:szCs w:val="24"/>
        </w:rPr>
        <w:t xml:space="preserve"> baseados na competitividade, eficiência, razão e poder a </w:t>
      </w:r>
      <w:r w:rsidRPr="6D46CDF3" w:rsidR="11B0E424">
        <w:rPr>
          <w:rFonts w:ascii="Arial" w:hAnsi="Arial" w:eastAsia="Arial" w:cs="Arial"/>
          <w:sz w:val="24"/>
          <w:szCs w:val="24"/>
        </w:rPr>
        <w:t>mulher</w:t>
      </w:r>
      <w:r w:rsidRPr="6D46CDF3" w:rsidR="56382D97">
        <w:rPr>
          <w:rFonts w:ascii="Arial" w:hAnsi="Arial" w:eastAsia="Arial" w:cs="Arial"/>
          <w:sz w:val="24"/>
          <w:szCs w:val="24"/>
        </w:rPr>
        <w:t xml:space="preserve"> </w:t>
      </w:r>
      <w:r w:rsidRPr="6D46CDF3" w:rsidR="7E24AB43">
        <w:rPr>
          <w:rFonts w:ascii="Arial" w:hAnsi="Arial" w:eastAsia="Arial" w:cs="Arial"/>
          <w:sz w:val="24"/>
          <w:szCs w:val="24"/>
        </w:rPr>
        <w:t>foi</w:t>
      </w:r>
      <w:r w:rsidRPr="6D46CDF3" w:rsidR="56382D97">
        <w:rPr>
          <w:rFonts w:ascii="Arial" w:hAnsi="Arial" w:eastAsia="Arial" w:cs="Arial"/>
          <w:sz w:val="24"/>
          <w:szCs w:val="24"/>
        </w:rPr>
        <w:t xml:space="preserve"> </w:t>
      </w:r>
      <w:r w:rsidRPr="6D46CDF3" w:rsidR="49B1E332">
        <w:rPr>
          <w:rFonts w:ascii="Arial" w:hAnsi="Arial" w:eastAsia="Arial" w:cs="Arial"/>
          <w:sz w:val="24"/>
          <w:szCs w:val="24"/>
        </w:rPr>
        <w:t>presa e confinada</w:t>
      </w:r>
      <w:r w:rsidRPr="6D46CDF3" w:rsidR="56382D97">
        <w:rPr>
          <w:rFonts w:ascii="Arial" w:hAnsi="Arial" w:eastAsia="Arial" w:cs="Arial"/>
          <w:sz w:val="24"/>
          <w:szCs w:val="24"/>
        </w:rPr>
        <w:t xml:space="preserve"> ao lar</w:t>
      </w:r>
      <w:r w:rsidRPr="6D46CDF3" w:rsidR="6E0FD160">
        <w:rPr>
          <w:rFonts w:ascii="Arial" w:hAnsi="Arial" w:eastAsia="Arial" w:cs="Arial"/>
          <w:sz w:val="24"/>
          <w:szCs w:val="24"/>
        </w:rPr>
        <w:t xml:space="preserve"> com valores considerados irracionais e sentimentais da</w:t>
      </w:r>
      <w:r w:rsidRPr="6D46CDF3" w:rsidR="67A93AFC">
        <w:rPr>
          <w:rFonts w:ascii="Arial" w:hAnsi="Arial" w:eastAsia="Arial" w:cs="Arial"/>
          <w:sz w:val="24"/>
          <w:szCs w:val="24"/>
        </w:rPr>
        <w:t>s</w:t>
      </w:r>
      <w:r w:rsidRPr="6D46CDF3" w:rsidR="6E0FD160">
        <w:rPr>
          <w:rFonts w:ascii="Arial" w:hAnsi="Arial" w:eastAsia="Arial" w:cs="Arial"/>
          <w:sz w:val="24"/>
          <w:szCs w:val="24"/>
        </w:rPr>
        <w:t xml:space="preserve"> emoções</w:t>
      </w:r>
      <w:r w:rsidRPr="6D46CDF3" w:rsidR="0E2E12E1">
        <w:rPr>
          <w:rFonts w:ascii="Arial" w:hAnsi="Arial" w:eastAsia="Arial" w:cs="Arial"/>
          <w:sz w:val="24"/>
          <w:szCs w:val="24"/>
        </w:rPr>
        <w:t>, relações pessoais e d</w:t>
      </w:r>
      <w:r w:rsidRPr="6D46CDF3" w:rsidR="6AE3A2BB">
        <w:rPr>
          <w:rFonts w:ascii="Arial" w:hAnsi="Arial" w:eastAsia="Arial" w:cs="Arial"/>
          <w:sz w:val="24"/>
          <w:szCs w:val="24"/>
        </w:rPr>
        <w:t>a própria casa e família</w:t>
      </w:r>
      <w:r w:rsidRPr="6D46CDF3" w:rsidR="0E2E12E1">
        <w:rPr>
          <w:rFonts w:ascii="Arial" w:hAnsi="Arial" w:eastAsia="Arial" w:cs="Arial"/>
          <w:sz w:val="24"/>
          <w:szCs w:val="24"/>
        </w:rPr>
        <w:t xml:space="preserve">, </w:t>
      </w:r>
      <w:r w:rsidRPr="6D46CDF3" w:rsidR="0484B145">
        <w:rPr>
          <w:rFonts w:ascii="Arial" w:hAnsi="Arial" w:eastAsia="Arial" w:cs="Arial"/>
          <w:sz w:val="24"/>
          <w:szCs w:val="24"/>
        </w:rPr>
        <w:t>de forma que</w:t>
      </w:r>
      <w:r w:rsidRPr="6D46CDF3" w:rsidR="0E2E12E1">
        <w:rPr>
          <w:rFonts w:ascii="Arial" w:hAnsi="Arial" w:eastAsia="Arial" w:cs="Arial"/>
          <w:sz w:val="24"/>
          <w:szCs w:val="24"/>
        </w:rPr>
        <w:t xml:space="preserve"> é ainda perceptível na parcela masculina mundial a falta de</w:t>
      </w:r>
      <w:r w:rsidRPr="6D46CDF3" w:rsidR="07870279">
        <w:rPr>
          <w:rFonts w:ascii="Arial" w:hAnsi="Arial" w:eastAsia="Arial" w:cs="Arial"/>
          <w:sz w:val="24"/>
          <w:szCs w:val="24"/>
        </w:rPr>
        <w:t xml:space="preserve"> tais valores</w:t>
      </w:r>
      <w:r w:rsidRPr="6D46CDF3" w:rsidR="46A56FFA">
        <w:rPr>
          <w:rFonts w:ascii="Arial" w:hAnsi="Arial" w:eastAsia="Arial" w:cs="Arial"/>
          <w:sz w:val="24"/>
          <w:szCs w:val="24"/>
        </w:rPr>
        <w:t xml:space="preserve"> mais sentimentais.</w:t>
      </w:r>
      <w:r w:rsidRPr="6D46CDF3" w:rsidR="650E140A">
        <w:rPr>
          <w:rFonts w:ascii="Arial" w:hAnsi="Arial" w:eastAsia="Arial" w:cs="Arial"/>
          <w:sz w:val="24"/>
          <w:szCs w:val="24"/>
        </w:rPr>
        <w:t xml:space="preserve"> Assim, a luta para que a mulher possuísse um espaço tão importante quanto o masculino na sociedade começa</w:t>
      </w:r>
      <w:r w:rsidRPr="6D46CDF3" w:rsidR="6379F534">
        <w:rPr>
          <w:rFonts w:ascii="Arial" w:hAnsi="Arial" w:eastAsia="Arial" w:cs="Arial"/>
          <w:sz w:val="24"/>
          <w:szCs w:val="24"/>
        </w:rPr>
        <w:t>, com diferentes progressos, porém ainda muito desiguais.</w:t>
      </w:r>
    </w:p>
    <w:p w:rsidR="28489E46" w:rsidP="193539F6" w:rsidRDefault="28489E46" w14:paraId="357861F0" w14:textId="2FED8309">
      <w:pPr>
        <w:spacing w:line="360" w:lineRule="auto"/>
        <w:ind w:left="2124" w:firstLine="708"/>
        <w:jc w:val="both"/>
        <w:rPr>
          <w:rFonts w:ascii="Arial" w:hAnsi="Arial" w:eastAsia="Arial" w:cs="Arial"/>
          <w:i/>
          <w:iCs/>
          <w:color w:val="404040" w:themeColor="text1" w:themeTint="BF"/>
          <w:sz w:val="24"/>
          <w:szCs w:val="24"/>
        </w:rPr>
      </w:pPr>
      <w:r w:rsidRPr="193539F6">
        <w:rPr>
          <w:rFonts w:ascii="Arial" w:hAnsi="Arial" w:eastAsia="Arial" w:cs="Arial"/>
          <w:i/>
          <w:iCs/>
          <w:color w:val="404040" w:themeColor="text1" w:themeTint="BF"/>
          <w:sz w:val="24"/>
          <w:szCs w:val="24"/>
        </w:rPr>
        <w:t>(</w:t>
      </w:r>
      <w:proofErr w:type="spellStart"/>
      <w:r w:rsidRPr="193539F6">
        <w:rPr>
          <w:rFonts w:ascii="Arial" w:hAnsi="Arial" w:eastAsia="Arial" w:cs="Arial"/>
          <w:i/>
          <w:iCs/>
          <w:color w:val="404040" w:themeColor="text1" w:themeTint="BF"/>
          <w:sz w:val="24"/>
          <w:szCs w:val="24"/>
        </w:rPr>
        <w:t>Gazzola</w:t>
      </w:r>
      <w:proofErr w:type="spellEnd"/>
      <w:r w:rsidRPr="193539F6">
        <w:rPr>
          <w:rFonts w:ascii="Arial" w:hAnsi="Arial" w:eastAsia="Arial" w:cs="Arial"/>
          <w:i/>
          <w:iCs/>
          <w:color w:val="404040" w:themeColor="text1" w:themeTint="BF"/>
          <w:sz w:val="24"/>
          <w:szCs w:val="24"/>
        </w:rPr>
        <w:t xml:space="preserve"> e Azambuja</w:t>
      </w:r>
      <w:r w:rsidRPr="193539F6" w:rsidR="03EAB018">
        <w:rPr>
          <w:rFonts w:ascii="Arial" w:hAnsi="Arial" w:eastAsia="Arial" w:cs="Arial"/>
          <w:i/>
          <w:iCs/>
          <w:color w:val="404040" w:themeColor="text1" w:themeTint="BF"/>
          <w:sz w:val="24"/>
          <w:szCs w:val="24"/>
        </w:rPr>
        <w:t>, 2000, p. 3</w:t>
      </w:r>
      <w:r w:rsidRPr="193539F6">
        <w:rPr>
          <w:rFonts w:ascii="Arial" w:hAnsi="Arial" w:eastAsia="Arial" w:cs="Arial"/>
          <w:i/>
          <w:iCs/>
          <w:color w:val="404040" w:themeColor="text1" w:themeTint="BF"/>
          <w:sz w:val="24"/>
          <w:szCs w:val="24"/>
        </w:rPr>
        <w:t>) “</w:t>
      </w:r>
      <w:r w:rsidRPr="193539F6" w:rsidR="5B09AC2C">
        <w:rPr>
          <w:rFonts w:ascii="Arial" w:hAnsi="Arial" w:eastAsia="Arial" w:cs="Arial"/>
          <w:i/>
          <w:iCs/>
          <w:color w:val="404040" w:themeColor="text1" w:themeTint="BF"/>
          <w:sz w:val="24"/>
          <w:szCs w:val="24"/>
        </w:rPr>
        <w:t xml:space="preserve">Para isso, ela precisou se introduzir e se incorporar nesse modelo de sociedade masculina, necessitando adaptar-se a ele. A mulher ingressou no </w:t>
      </w:r>
      <w:r w:rsidRPr="193539F6" w:rsidR="5B09AC2C">
        <w:rPr>
          <w:rFonts w:ascii="Arial" w:hAnsi="Arial" w:eastAsia="Arial" w:cs="Arial"/>
          <w:i/>
          <w:iCs/>
          <w:color w:val="404040" w:themeColor="text1" w:themeTint="BF"/>
          <w:sz w:val="24"/>
          <w:szCs w:val="24"/>
        </w:rPr>
        <w:lastRenderedPageBreak/>
        <w:t>processo dito produtivo, no mundo do trabalho essencialmente masculino. E ela demonstrou e provou sua capacidade.</w:t>
      </w:r>
      <w:r w:rsidRPr="193539F6" w:rsidR="3CAD3107">
        <w:rPr>
          <w:rFonts w:ascii="Arial" w:hAnsi="Arial" w:eastAsia="Arial" w:cs="Arial"/>
          <w:i/>
          <w:iCs/>
          <w:color w:val="404040" w:themeColor="text1" w:themeTint="BF"/>
          <w:sz w:val="24"/>
          <w:szCs w:val="24"/>
        </w:rPr>
        <w:t>”</w:t>
      </w:r>
    </w:p>
    <w:p w:rsidR="7A57EB0E" w:rsidP="4A2115D5" w:rsidRDefault="7A57EB0E" w14:paraId="513E4AF1" w14:textId="4AA3F995">
      <w:pPr>
        <w:spacing w:line="360" w:lineRule="auto"/>
        <w:ind w:firstLine="708"/>
        <w:jc w:val="both"/>
        <w:rPr>
          <w:rFonts w:ascii="Arial" w:hAnsi="Arial" w:eastAsia="Arial" w:cs="Arial"/>
          <w:color w:val="000000" w:themeColor="text1"/>
          <w:sz w:val="24"/>
          <w:szCs w:val="24"/>
        </w:rPr>
      </w:pPr>
      <w:r w:rsidRPr="4A2115D5">
        <w:rPr>
          <w:rFonts w:ascii="Arial" w:hAnsi="Arial" w:eastAsia="Arial" w:cs="Arial"/>
          <w:color w:val="000000" w:themeColor="text1"/>
          <w:sz w:val="24"/>
          <w:szCs w:val="24"/>
        </w:rPr>
        <w:t>D</w:t>
      </w:r>
      <w:r w:rsidRPr="4A2115D5" w:rsidR="7FEF1C10">
        <w:rPr>
          <w:rFonts w:ascii="Arial" w:hAnsi="Arial" w:eastAsia="Arial" w:cs="Arial"/>
          <w:color w:val="000000" w:themeColor="text1"/>
          <w:sz w:val="24"/>
          <w:szCs w:val="24"/>
        </w:rPr>
        <w:t xml:space="preserve">urante </w:t>
      </w:r>
      <w:r w:rsidRPr="4A2115D5">
        <w:rPr>
          <w:rFonts w:ascii="Arial" w:hAnsi="Arial" w:eastAsia="Arial" w:cs="Arial"/>
          <w:color w:val="000000" w:themeColor="text1"/>
          <w:sz w:val="24"/>
          <w:szCs w:val="24"/>
        </w:rPr>
        <w:t xml:space="preserve">a Revolução industrial, </w:t>
      </w:r>
      <w:r w:rsidRPr="4A2115D5" w:rsidR="386F4BCD">
        <w:rPr>
          <w:rFonts w:ascii="Arial" w:hAnsi="Arial" w:eastAsia="Arial" w:cs="Arial"/>
          <w:color w:val="000000" w:themeColor="text1"/>
          <w:sz w:val="24"/>
          <w:szCs w:val="24"/>
        </w:rPr>
        <w:t>houve</w:t>
      </w:r>
      <w:r w:rsidRPr="4A2115D5">
        <w:rPr>
          <w:rFonts w:ascii="Arial" w:hAnsi="Arial" w:eastAsia="Arial" w:cs="Arial"/>
          <w:color w:val="000000" w:themeColor="text1"/>
          <w:sz w:val="24"/>
          <w:szCs w:val="24"/>
        </w:rPr>
        <w:t xml:space="preserve"> início da incorporação da mulher no </w:t>
      </w:r>
      <w:r w:rsidRPr="4A2115D5" w:rsidR="5444FB29">
        <w:rPr>
          <w:rFonts w:ascii="Arial" w:hAnsi="Arial" w:eastAsia="Arial" w:cs="Arial"/>
          <w:color w:val="000000" w:themeColor="text1"/>
          <w:sz w:val="24"/>
          <w:szCs w:val="24"/>
        </w:rPr>
        <w:t xml:space="preserve">âmbito do trabalho. No entanto, tal processo resultou em mais explorações </w:t>
      </w:r>
      <w:r w:rsidRPr="4A2115D5" w:rsidR="0D7023D2">
        <w:rPr>
          <w:rFonts w:ascii="Arial" w:hAnsi="Arial" w:eastAsia="Arial" w:cs="Arial"/>
          <w:color w:val="000000" w:themeColor="text1"/>
          <w:sz w:val="24"/>
          <w:szCs w:val="24"/>
        </w:rPr>
        <w:t xml:space="preserve">e discriminações </w:t>
      </w:r>
      <w:r w:rsidRPr="4A2115D5" w:rsidR="5444FB29">
        <w:rPr>
          <w:rFonts w:ascii="Arial" w:hAnsi="Arial" w:eastAsia="Arial" w:cs="Arial"/>
          <w:color w:val="000000" w:themeColor="text1"/>
          <w:sz w:val="24"/>
          <w:szCs w:val="24"/>
        </w:rPr>
        <w:t xml:space="preserve">para elas, em que </w:t>
      </w:r>
      <w:r w:rsidRPr="4A2115D5" w:rsidR="13528814">
        <w:rPr>
          <w:rFonts w:ascii="Arial" w:hAnsi="Arial" w:eastAsia="Arial" w:cs="Arial"/>
          <w:color w:val="000000" w:themeColor="text1"/>
          <w:sz w:val="24"/>
          <w:szCs w:val="24"/>
        </w:rPr>
        <w:t>possuíam</w:t>
      </w:r>
      <w:r w:rsidRPr="4A2115D5" w:rsidR="5444FB29">
        <w:rPr>
          <w:rFonts w:ascii="Arial" w:hAnsi="Arial" w:eastAsia="Arial" w:cs="Arial"/>
          <w:color w:val="000000" w:themeColor="text1"/>
          <w:sz w:val="24"/>
          <w:szCs w:val="24"/>
        </w:rPr>
        <w:t xml:space="preserve"> o lar e família</w:t>
      </w:r>
      <w:r w:rsidRPr="4A2115D5" w:rsidR="6C63EA17">
        <w:rPr>
          <w:rFonts w:ascii="Arial" w:hAnsi="Arial" w:eastAsia="Arial" w:cs="Arial"/>
          <w:color w:val="000000" w:themeColor="text1"/>
          <w:sz w:val="24"/>
          <w:szCs w:val="24"/>
        </w:rPr>
        <w:t xml:space="preserve"> para cuidar</w:t>
      </w:r>
      <w:r w:rsidRPr="4A2115D5" w:rsidR="54ADA2E2">
        <w:rPr>
          <w:rFonts w:ascii="Arial" w:hAnsi="Arial" w:eastAsia="Arial" w:cs="Arial"/>
          <w:color w:val="000000" w:themeColor="text1"/>
          <w:sz w:val="24"/>
          <w:szCs w:val="24"/>
        </w:rPr>
        <w:t xml:space="preserve"> </w:t>
      </w:r>
      <w:r w:rsidRPr="4A2115D5" w:rsidR="238A4049">
        <w:rPr>
          <w:rFonts w:ascii="Arial" w:hAnsi="Arial" w:eastAsia="Arial" w:cs="Arial"/>
          <w:color w:val="000000" w:themeColor="text1"/>
          <w:sz w:val="24"/>
          <w:szCs w:val="24"/>
        </w:rPr>
        <w:t>e suas longas jornadas de trabalho</w:t>
      </w:r>
      <w:r w:rsidRPr="4A2115D5" w:rsidR="1E847E5A">
        <w:rPr>
          <w:rFonts w:ascii="Arial" w:hAnsi="Arial" w:eastAsia="Arial" w:cs="Arial"/>
          <w:color w:val="000000" w:themeColor="text1"/>
          <w:sz w:val="24"/>
          <w:szCs w:val="24"/>
        </w:rPr>
        <w:t>, más condições</w:t>
      </w:r>
      <w:r w:rsidRPr="4A2115D5" w:rsidR="7C800EDF">
        <w:rPr>
          <w:rFonts w:ascii="Arial" w:hAnsi="Arial" w:eastAsia="Arial" w:cs="Arial"/>
          <w:color w:val="000000" w:themeColor="text1"/>
          <w:sz w:val="24"/>
          <w:szCs w:val="24"/>
        </w:rPr>
        <w:t>, e baixos salários</w:t>
      </w:r>
      <w:r w:rsidRPr="4A2115D5" w:rsidR="238A4049">
        <w:rPr>
          <w:rFonts w:ascii="Arial" w:hAnsi="Arial" w:eastAsia="Arial" w:cs="Arial"/>
          <w:color w:val="000000" w:themeColor="text1"/>
          <w:sz w:val="24"/>
          <w:szCs w:val="24"/>
        </w:rPr>
        <w:t xml:space="preserve"> nas fábricas</w:t>
      </w:r>
      <w:r w:rsidRPr="4A2115D5" w:rsidR="41FE11D8">
        <w:rPr>
          <w:rFonts w:ascii="Arial" w:hAnsi="Arial" w:eastAsia="Arial" w:cs="Arial"/>
          <w:color w:val="000000" w:themeColor="text1"/>
          <w:sz w:val="24"/>
          <w:szCs w:val="24"/>
        </w:rPr>
        <w:t>.</w:t>
      </w:r>
      <w:r w:rsidRPr="4A2115D5" w:rsidR="39705B2A">
        <w:rPr>
          <w:rFonts w:ascii="Arial" w:hAnsi="Arial" w:eastAsia="Arial" w:cs="Arial"/>
          <w:color w:val="000000" w:themeColor="text1"/>
          <w:sz w:val="24"/>
          <w:szCs w:val="24"/>
        </w:rPr>
        <w:t xml:space="preserve"> Assim, não </w:t>
      </w:r>
      <w:r w:rsidRPr="4A2115D5" w:rsidR="135D6B45">
        <w:rPr>
          <w:rFonts w:ascii="Arial" w:hAnsi="Arial" w:eastAsia="Arial" w:cs="Arial"/>
          <w:color w:val="000000" w:themeColor="text1"/>
          <w:sz w:val="24"/>
          <w:szCs w:val="24"/>
        </w:rPr>
        <w:t>houve</w:t>
      </w:r>
      <w:r w:rsidRPr="4A2115D5" w:rsidR="39705B2A">
        <w:rPr>
          <w:rFonts w:ascii="Arial" w:hAnsi="Arial" w:eastAsia="Arial" w:cs="Arial"/>
          <w:color w:val="000000" w:themeColor="text1"/>
          <w:sz w:val="24"/>
          <w:szCs w:val="24"/>
        </w:rPr>
        <w:t xml:space="preserve"> mudanças com a intenção de emancipar a </w:t>
      </w:r>
      <w:r w:rsidRPr="4A2115D5" w:rsidR="4CB05A82">
        <w:rPr>
          <w:rFonts w:ascii="Arial" w:hAnsi="Arial" w:eastAsia="Arial" w:cs="Arial"/>
          <w:color w:val="000000" w:themeColor="text1"/>
          <w:sz w:val="24"/>
          <w:szCs w:val="24"/>
        </w:rPr>
        <w:t>mulher,</w:t>
      </w:r>
      <w:r w:rsidRPr="4A2115D5" w:rsidR="39705B2A">
        <w:rPr>
          <w:rFonts w:ascii="Arial" w:hAnsi="Arial" w:eastAsia="Arial" w:cs="Arial"/>
          <w:color w:val="000000" w:themeColor="text1"/>
          <w:sz w:val="24"/>
          <w:szCs w:val="24"/>
        </w:rPr>
        <w:t xml:space="preserve"> mas</w:t>
      </w:r>
      <w:r w:rsidRPr="4A2115D5" w:rsidR="72AFDDDD">
        <w:rPr>
          <w:rFonts w:ascii="Arial" w:hAnsi="Arial" w:eastAsia="Arial" w:cs="Arial"/>
          <w:color w:val="000000" w:themeColor="text1"/>
          <w:sz w:val="24"/>
          <w:szCs w:val="24"/>
        </w:rPr>
        <w:t xml:space="preserve"> com a </w:t>
      </w:r>
      <w:r w:rsidRPr="4A2115D5" w:rsidR="4EB2227E">
        <w:rPr>
          <w:rFonts w:ascii="Arial" w:hAnsi="Arial" w:eastAsia="Arial" w:cs="Arial"/>
          <w:color w:val="000000" w:themeColor="text1"/>
          <w:sz w:val="24"/>
          <w:szCs w:val="24"/>
        </w:rPr>
        <w:t xml:space="preserve">de </w:t>
      </w:r>
      <w:r w:rsidRPr="4A2115D5" w:rsidR="2DA46248">
        <w:rPr>
          <w:rFonts w:ascii="Arial" w:hAnsi="Arial" w:eastAsia="Arial" w:cs="Arial"/>
          <w:color w:val="000000" w:themeColor="text1"/>
          <w:sz w:val="24"/>
          <w:szCs w:val="24"/>
        </w:rPr>
        <w:t>transformá-la</w:t>
      </w:r>
      <w:r w:rsidRPr="4A2115D5" w:rsidR="72AFDDDD">
        <w:rPr>
          <w:rFonts w:ascii="Arial" w:hAnsi="Arial" w:eastAsia="Arial" w:cs="Arial"/>
          <w:color w:val="000000" w:themeColor="text1"/>
          <w:sz w:val="24"/>
          <w:szCs w:val="24"/>
        </w:rPr>
        <w:t xml:space="preserve"> em mais um tipo de mercadoria</w:t>
      </w:r>
      <w:r w:rsidRPr="4A2115D5" w:rsidR="0A2D798B">
        <w:rPr>
          <w:rFonts w:ascii="Arial" w:hAnsi="Arial" w:eastAsia="Arial" w:cs="Arial"/>
          <w:color w:val="000000" w:themeColor="text1"/>
          <w:sz w:val="24"/>
          <w:szCs w:val="24"/>
        </w:rPr>
        <w:t>.</w:t>
      </w:r>
    </w:p>
    <w:p w:rsidR="4FB59D17" w:rsidP="5B5DD57C" w:rsidRDefault="2B4708A9" w14:paraId="3458B348" w14:textId="0A7EDB64">
      <w:pPr>
        <w:spacing w:line="360" w:lineRule="auto"/>
        <w:ind w:firstLine="708"/>
        <w:jc w:val="both"/>
        <w:rPr>
          <w:rFonts w:ascii="Arial" w:hAnsi="Arial" w:eastAsia="Arial" w:cs="Arial"/>
          <w:sz w:val="24"/>
          <w:szCs w:val="24"/>
        </w:rPr>
      </w:pPr>
      <w:r w:rsidRPr="6D46CDF3" w:rsidR="2B4708A9">
        <w:rPr>
          <w:rFonts w:ascii="Arial" w:hAnsi="Arial" w:eastAsia="Arial" w:cs="Arial"/>
          <w:sz w:val="24"/>
          <w:szCs w:val="24"/>
        </w:rPr>
        <w:t>Um dos grandes marcos para a mudança</w:t>
      </w:r>
      <w:r w:rsidRPr="6D46CDF3" w:rsidR="3D788882">
        <w:rPr>
          <w:rFonts w:ascii="Arial" w:hAnsi="Arial" w:eastAsia="Arial" w:cs="Arial"/>
          <w:sz w:val="24"/>
          <w:szCs w:val="24"/>
        </w:rPr>
        <w:t xml:space="preserve"> de visão da sociedade</w:t>
      </w:r>
      <w:r w:rsidRPr="6D46CDF3" w:rsidR="57187F73">
        <w:rPr>
          <w:rFonts w:ascii="Arial" w:hAnsi="Arial" w:eastAsia="Arial" w:cs="Arial"/>
          <w:sz w:val="24"/>
          <w:szCs w:val="24"/>
        </w:rPr>
        <w:t xml:space="preserve"> sobre </w:t>
      </w:r>
      <w:r w:rsidRPr="6D46CDF3" w:rsidR="00164362">
        <w:rPr>
          <w:rFonts w:ascii="Arial" w:hAnsi="Arial" w:eastAsia="Arial" w:cs="Arial"/>
          <w:sz w:val="24"/>
          <w:szCs w:val="24"/>
        </w:rPr>
        <w:t>o trabalho</w:t>
      </w:r>
      <w:r w:rsidRPr="6D46CDF3" w:rsidR="57187F73">
        <w:rPr>
          <w:rFonts w:ascii="Arial" w:hAnsi="Arial" w:eastAsia="Arial" w:cs="Arial"/>
          <w:sz w:val="24"/>
          <w:szCs w:val="24"/>
        </w:rPr>
        <w:t xml:space="preserve"> da mulher foi durante a Segunda Guerra </w:t>
      </w:r>
      <w:r w:rsidRPr="6D46CDF3" w:rsidR="00164362">
        <w:rPr>
          <w:rFonts w:ascii="Arial" w:hAnsi="Arial" w:eastAsia="Arial" w:cs="Arial"/>
          <w:sz w:val="24"/>
          <w:szCs w:val="24"/>
        </w:rPr>
        <w:t xml:space="preserve">Mundial, que </w:t>
      </w:r>
      <w:r w:rsidRPr="6D46CDF3" w:rsidR="1613A0E2">
        <w:rPr>
          <w:rFonts w:ascii="Arial" w:hAnsi="Arial" w:eastAsia="Arial" w:cs="Arial"/>
          <w:sz w:val="24"/>
          <w:szCs w:val="24"/>
        </w:rPr>
        <w:t>conseguiu alterar a</w:t>
      </w:r>
      <w:r w:rsidRPr="6D46CDF3" w:rsidR="007174AA">
        <w:rPr>
          <w:rFonts w:ascii="Arial" w:hAnsi="Arial" w:eastAsia="Arial" w:cs="Arial"/>
          <w:sz w:val="24"/>
          <w:szCs w:val="24"/>
        </w:rPr>
        <w:t xml:space="preserve"> </w:t>
      </w:r>
      <w:r w:rsidRPr="6D46CDF3" w:rsidR="001A7619">
        <w:rPr>
          <w:rFonts w:ascii="Arial" w:hAnsi="Arial" w:eastAsia="Arial" w:cs="Arial"/>
          <w:sz w:val="24"/>
          <w:szCs w:val="24"/>
        </w:rPr>
        <w:t>visão de que a mulher deveria estar somente em casa</w:t>
      </w:r>
      <w:r w:rsidRPr="6D46CDF3" w:rsidR="5DB9DB31">
        <w:rPr>
          <w:rFonts w:ascii="Arial" w:hAnsi="Arial" w:eastAsia="Arial" w:cs="Arial"/>
          <w:sz w:val="24"/>
          <w:szCs w:val="24"/>
        </w:rPr>
        <w:t xml:space="preserve">, como é citado por </w:t>
      </w:r>
      <w:proofErr w:type="spellStart"/>
      <w:r w:rsidRPr="6D46CDF3" w:rsidR="16ED4CF5">
        <w:rPr>
          <w:rFonts w:ascii="Arial" w:hAnsi="Arial" w:eastAsia="Arial" w:cs="Arial"/>
          <w:sz w:val="24"/>
          <w:szCs w:val="24"/>
        </w:rPr>
        <w:t>Diemer</w:t>
      </w:r>
      <w:proofErr w:type="spellEnd"/>
      <w:r w:rsidRPr="6D46CDF3" w:rsidR="5DB9DB31">
        <w:rPr>
          <w:rFonts w:ascii="Arial" w:hAnsi="Arial" w:eastAsia="Arial" w:cs="Arial"/>
          <w:sz w:val="24"/>
          <w:szCs w:val="24"/>
        </w:rPr>
        <w:t xml:space="preserve"> (2</w:t>
      </w:r>
      <w:r w:rsidRPr="6D46CDF3" w:rsidR="35ECC66E">
        <w:rPr>
          <w:rFonts w:ascii="Arial" w:hAnsi="Arial" w:eastAsia="Arial" w:cs="Arial"/>
          <w:sz w:val="24"/>
          <w:szCs w:val="24"/>
        </w:rPr>
        <w:t>020)</w:t>
      </w:r>
      <w:r w:rsidRPr="6D46CDF3" w:rsidR="4292B6B1">
        <w:rPr>
          <w:rFonts w:ascii="Arial" w:hAnsi="Arial" w:eastAsia="Arial" w:cs="Arial"/>
          <w:sz w:val="24"/>
          <w:szCs w:val="24"/>
        </w:rPr>
        <w:t>.</w:t>
      </w:r>
      <w:r w:rsidRPr="6D46CDF3" w:rsidR="78BFAB2F">
        <w:rPr>
          <w:rFonts w:ascii="Arial" w:hAnsi="Arial" w:eastAsia="Arial" w:cs="Arial"/>
          <w:sz w:val="24"/>
          <w:szCs w:val="24"/>
        </w:rPr>
        <w:t xml:space="preserve"> </w:t>
      </w:r>
      <w:r w:rsidRPr="6D46CDF3" w:rsidR="541A21E3">
        <w:rPr>
          <w:rFonts w:ascii="Arial" w:hAnsi="Arial" w:eastAsia="Arial" w:cs="Arial"/>
          <w:sz w:val="24"/>
          <w:szCs w:val="24"/>
        </w:rPr>
        <w:t>N</w:t>
      </w:r>
      <w:r w:rsidRPr="6D46CDF3" w:rsidR="78BFAB2F">
        <w:rPr>
          <w:rFonts w:ascii="Arial" w:hAnsi="Arial" w:eastAsia="Arial" w:cs="Arial"/>
          <w:sz w:val="24"/>
          <w:szCs w:val="24"/>
        </w:rPr>
        <w:t>o século XX</w:t>
      </w:r>
      <w:r w:rsidRPr="6D46CDF3" w:rsidR="1FEEC253">
        <w:rPr>
          <w:rFonts w:ascii="Arial" w:hAnsi="Arial" w:eastAsia="Arial" w:cs="Arial"/>
          <w:sz w:val="24"/>
          <w:szCs w:val="24"/>
        </w:rPr>
        <w:t xml:space="preserve"> </w:t>
      </w:r>
      <w:r w:rsidRPr="6D46CDF3" w:rsidR="78BFAB2F">
        <w:rPr>
          <w:rFonts w:ascii="Arial" w:hAnsi="Arial" w:eastAsia="Arial" w:cs="Arial"/>
          <w:sz w:val="24"/>
          <w:szCs w:val="24"/>
        </w:rPr>
        <w:t>a</w:t>
      </w:r>
      <w:r w:rsidRPr="6D46CDF3" w:rsidR="77FBFFB4">
        <w:rPr>
          <w:rFonts w:ascii="Arial" w:hAnsi="Arial" w:eastAsia="Arial" w:cs="Arial"/>
          <w:sz w:val="24"/>
          <w:szCs w:val="24"/>
        </w:rPr>
        <w:t xml:space="preserve"> necessidade da mulher</w:t>
      </w:r>
      <w:r w:rsidRPr="6D46CDF3" w:rsidR="78BFAB2F">
        <w:rPr>
          <w:rFonts w:ascii="Arial" w:hAnsi="Arial" w:eastAsia="Arial" w:cs="Arial"/>
          <w:sz w:val="24"/>
          <w:szCs w:val="24"/>
        </w:rPr>
        <w:t xml:space="preserve"> </w:t>
      </w:r>
      <w:ins w:author="Duanny Woiciechowski Batista Gumesson" w:date="2022-12-05T14:37:36.004Z" w:id="172060891">
        <w:r w:rsidRPr="6D46CDF3" w:rsidR="7FA65A1C">
          <w:rPr>
            <w:rFonts w:ascii="Arial" w:hAnsi="Arial" w:eastAsia="Arial" w:cs="Arial"/>
            <w:sz w:val="24"/>
            <w:szCs w:val="24"/>
          </w:rPr>
          <w:t xml:space="preserve">de </w:t>
        </w:r>
      </w:ins>
      <w:r w:rsidRPr="6D46CDF3" w:rsidR="3A551F16">
        <w:rPr>
          <w:rFonts w:ascii="Arial" w:hAnsi="Arial" w:eastAsia="Arial" w:cs="Arial"/>
          <w:sz w:val="24"/>
          <w:szCs w:val="24"/>
        </w:rPr>
        <w:t>par</w:t>
      </w:r>
      <w:r w:rsidRPr="6D46CDF3" w:rsidR="78BFAB2F">
        <w:rPr>
          <w:rFonts w:ascii="Arial" w:hAnsi="Arial" w:eastAsia="Arial" w:cs="Arial"/>
          <w:sz w:val="24"/>
          <w:szCs w:val="24"/>
        </w:rPr>
        <w:t>a</w:t>
      </w:r>
      <w:ins w:author="Duanny Woiciechowski Batista Gumesson" w:date="2022-12-05T14:37:36.864Z" w:id="501855623">
        <w:r w:rsidRPr="6D46CDF3" w:rsidR="69CC5DCD">
          <w:rPr>
            <w:rFonts w:ascii="Arial" w:hAnsi="Arial" w:eastAsia="Arial" w:cs="Arial"/>
            <w:sz w:val="24"/>
            <w:szCs w:val="24"/>
          </w:rPr>
          <w:t>r</w:t>
        </w:r>
      </w:ins>
      <w:r w:rsidRPr="6D46CDF3" w:rsidR="78BFAB2F">
        <w:rPr>
          <w:rFonts w:ascii="Arial" w:hAnsi="Arial" w:eastAsia="Arial" w:cs="Arial"/>
          <w:sz w:val="24"/>
          <w:szCs w:val="24"/>
        </w:rPr>
        <w:t xml:space="preserve"> trabalhar para sustentar sua família </w:t>
      </w:r>
      <w:r w:rsidRPr="6D46CDF3" w:rsidR="1C3A1DFA">
        <w:rPr>
          <w:rFonts w:ascii="Arial" w:hAnsi="Arial" w:eastAsia="Arial" w:cs="Arial"/>
          <w:sz w:val="24"/>
          <w:szCs w:val="24"/>
        </w:rPr>
        <w:t>e sua própria nação reinou sobre a população que atribuiu a mulheres cargos como</w:t>
      </w:r>
      <w:r w:rsidRPr="6D46CDF3" w:rsidR="604FB3CE">
        <w:rPr>
          <w:rFonts w:ascii="Arial" w:hAnsi="Arial" w:eastAsia="Arial" w:cs="Arial"/>
          <w:sz w:val="24"/>
          <w:szCs w:val="24"/>
        </w:rPr>
        <w:t xml:space="preserve"> engenheiras, motoristas de tanques e caminhões</w:t>
      </w:r>
      <w:r w:rsidRPr="6D46CDF3" w:rsidR="7780EFC8">
        <w:rPr>
          <w:rFonts w:ascii="Arial" w:hAnsi="Arial" w:eastAsia="Arial" w:cs="Arial"/>
          <w:sz w:val="24"/>
          <w:szCs w:val="24"/>
        </w:rPr>
        <w:t xml:space="preserve">, </w:t>
      </w:r>
      <w:r w:rsidRPr="6D46CDF3" w:rsidR="74699AA0">
        <w:rPr>
          <w:rFonts w:ascii="Arial" w:hAnsi="Arial" w:eastAsia="Arial" w:cs="Arial"/>
          <w:sz w:val="24"/>
          <w:szCs w:val="24"/>
        </w:rPr>
        <w:t xml:space="preserve">operárias nas fábricas de armamentos, </w:t>
      </w:r>
      <w:r w:rsidRPr="6D46CDF3" w:rsidR="7780EFC8">
        <w:rPr>
          <w:rFonts w:ascii="Arial" w:hAnsi="Arial" w:eastAsia="Arial" w:cs="Arial"/>
          <w:sz w:val="24"/>
          <w:szCs w:val="24"/>
        </w:rPr>
        <w:t>enfermeiras e até mesmo soldados</w:t>
      </w:r>
      <w:r w:rsidRPr="6D46CDF3" w:rsidR="510EA309">
        <w:rPr>
          <w:rFonts w:ascii="Arial" w:hAnsi="Arial" w:eastAsia="Arial" w:cs="Arial"/>
          <w:sz w:val="24"/>
          <w:szCs w:val="24"/>
        </w:rPr>
        <w:t>,</w:t>
      </w:r>
      <w:r w:rsidRPr="6D46CDF3" w:rsidR="7D36E907">
        <w:rPr>
          <w:rFonts w:ascii="Arial" w:hAnsi="Arial" w:eastAsia="Arial" w:cs="Arial"/>
          <w:sz w:val="24"/>
          <w:szCs w:val="24"/>
        </w:rPr>
        <w:t xml:space="preserve"> sendo algumas até mesmo reconhecidas pelos seus trabalhos como </w:t>
      </w:r>
      <w:proofErr w:type="spellStart"/>
      <w:r w:rsidRPr="6D46CDF3" w:rsidR="7D36E907">
        <w:rPr>
          <w:rFonts w:ascii="Arial" w:hAnsi="Arial" w:eastAsia="Arial" w:cs="Arial"/>
          <w:color w:val="000000" w:themeColor="text1" w:themeTint="FF" w:themeShade="FF"/>
          <w:sz w:val="24"/>
          <w:szCs w:val="24"/>
        </w:rPr>
        <w:t>Krystyna</w:t>
      </w:r>
      <w:proofErr w:type="spellEnd"/>
      <w:r w:rsidRPr="6D46CDF3" w:rsidR="7D36E907">
        <w:rPr>
          <w:rFonts w:ascii="Arial" w:hAnsi="Arial" w:eastAsia="Arial" w:cs="Arial"/>
          <w:color w:val="000000" w:themeColor="text1" w:themeTint="FF" w:themeShade="FF"/>
          <w:sz w:val="24"/>
          <w:szCs w:val="24"/>
        </w:rPr>
        <w:t xml:space="preserve"> </w:t>
      </w:r>
      <w:proofErr w:type="spellStart"/>
      <w:r w:rsidRPr="6D46CDF3" w:rsidR="7D36E907">
        <w:rPr>
          <w:rFonts w:ascii="Arial" w:hAnsi="Arial" w:eastAsia="Arial" w:cs="Arial"/>
          <w:color w:val="000000" w:themeColor="text1" w:themeTint="FF" w:themeShade="FF"/>
          <w:sz w:val="24"/>
          <w:szCs w:val="24"/>
        </w:rPr>
        <w:t>Skarbek</w:t>
      </w:r>
      <w:proofErr w:type="spellEnd"/>
      <w:r w:rsidRPr="6D46CDF3" w:rsidR="7D36E907">
        <w:rPr>
          <w:rFonts w:ascii="Arial" w:hAnsi="Arial" w:eastAsia="Arial" w:cs="Arial"/>
          <w:color w:val="000000" w:themeColor="text1" w:themeTint="FF" w:themeShade="FF"/>
          <w:sz w:val="24"/>
          <w:szCs w:val="24"/>
        </w:rPr>
        <w:t xml:space="preserve"> e Lyud</w:t>
      </w:r>
      <w:r w:rsidRPr="6D46CDF3" w:rsidR="1496E8EC">
        <w:rPr>
          <w:rFonts w:ascii="Arial" w:hAnsi="Arial" w:eastAsia="Arial" w:cs="Arial"/>
          <w:color w:val="000000" w:themeColor="text1" w:themeTint="FF" w:themeShade="FF"/>
          <w:sz w:val="24"/>
          <w:szCs w:val="24"/>
        </w:rPr>
        <w:t xml:space="preserve">mila </w:t>
      </w:r>
      <w:proofErr w:type="spellStart"/>
      <w:r w:rsidRPr="6D46CDF3" w:rsidR="1496E8EC">
        <w:rPr>
          <w:rFonts w:ascii="Arial" w:hAnsi="Arial" w:eastAsia="Arial" w:cs="Arial"/>
          <w:color w:val="000000" w:themeColor="text1" w:themeTint="FF" w:themeShade="FF"/>
          <w:sz w:val="24"/>
          <w:szCs w:val="24"/>
        </w:rPr>
        <w:t>Pavlichenko</w:t>
      </w:r>
      <w:proofErr w:type="spellEnd"/>
      <w:r w:rsidRPr="6D46CDF3" w:rsidR="5F67A79F">
        <w:rPr>
          <w:rFonts w:ascii="Arial" w:hAnsi="Arial" w:eastAsia="Arial" w:cs="Arial"/>
          <w:color w:val="000000" w:themeColor="text1" w:themeTint="FF" w:themeShade="FF"/>
          <w:sz w:val="24"/>
          <w:szCs w:val="24"/>
        </w:rPr>
        <w:t>.</w:t>
      </w:r>
      <w:r w:rsidRPr="6D46CDF3" w:rsidR="005822DA">
        <w:rPr>
          <w:rFonts w:ascii="Arial" w:hAnsi="Arial" w:eastAsia="Arial" w:cs="Arial"/>
          <w:color w:val="000000" w:themeColor="text1" w:themeTint="FF" w:themeShade="FF"/>
          <w:sz w:val="24"/>
          <w:szCs w:val="24"/>
        </w:rPr>
        <w:t xml:space="preserve"> </w:t>
      </w:r>
    </w:p>
    <w:p w:rsidR="005822DA" w:rsidP="5B5DD57C" w:rsidRDefault="00C37C08" w14:paraId="7602C3DF" w14:textId="08B925D4">
      <w:pPr>
        <w:spacing w:line="360" w:lineRule="auto"/>
        <w:ind w:firstLine="708"/>
        <w:jc w:val="both"/>
        <w:rPr>
          <w:rFonts w:ascii="Arial" w:hAnsi="Arial" w:eastAsia="Arial" w:cs="Arial"/>
          <w:sz w:val="24"/>
          <w:szCs w:val="24"/>
        </w:rPr>
      </w:pPr>
      <w:r w:rsidRPr="64BBDBB8">
        <w:rPr>
          <w:rFonts w:ascii="Arial" w:hAnsi="Arial" w:eastAsia="Arial" w:cs="Arial"/>
          <w:sz w:val="24"/>
          <w:szCs w:val="24"/>
        </w:rPr>
        <w:t xml:space="preserve">Além disso, antes </w:t>
      </w:r>
      <w:r w:rsidRPr="64BBDBB8" w:rsidR="000905CF">
        <w:rPr>
          <w:rFonts w:ascii="Arial" w:hAnsi="Arial" w:eastAsia="Arial" w:cs="Arial"/>
          <w:sz w:val="24"/>
          <w:szCs w:val="24"/>
        </w:rPr>
        <w:t>mesmo da Segunda Guerra Mundial,</w:t>
      </w:r>
      <w:r w:rsidRPr="64BBDBB8" w:rsidR="00183F39">
        <w:rPr>
          <w:rFonts w:ascii="Arial" w:hAnsi="Arial" w:eastAsia="Arial" w:cs="Arial"/>
          <w:sz w:val="24"/>
          <w:szCs w:val="24"/>
        </w:rPr>
        <w:t xml:space="preserve"> as mulheres ao longo de sua busca pela independência fizeram diversas manifestações e greves para adquirirem seus direitos. Entre essas greves surgiu um movimento de trabalhadoras de uma fábrica de fósforo, </w:t>
      </w:r>
      <w:r w:rsidRPr="64BBDBB8" w:rsidR="6E4995A1">
        <w:rPr>
          <w:rFonts w:ascii="Arial" w:hAnsi="Arial" w:eastAsia="Arial" w:cs="Arial"/>
          <w:sz w:val="24"/>
          <w:szCs w:val="24"/>
        </w:rPr>
        <w:t>chamada Bryant</w:t>
      </w:r>
      <w:r w:rsidRPr="64BBDBB8" w:rsidR="00183F39">
        <w:rPr>
          <w:rFonts w:ascii="Arial" w:hAnsi="Arial" w:eastAsia="Arial" w:cs="Arial"/>
          <w:sz w:val="24"/>
          <w:szCs w:val="24"/>
        </w:rPr>
        <w:t xml:space="preserve"> &amp; May, em Londres, 1888. Por mais que não tenha ocorrido no Brasil, a greve dessas trabalhadoras contribuiu para que mulheres pudessem ter melhores condições de trabalho. Tudo começou quando a ativista Annie </w:t>
      </w:r>
      <w:proofErr w:type="spellStart"/>
      <w:r w:rsidRPr="64BBDBB8" w:rsidR="00183F39">
        <w:rPr>
          <w:rFonts w:ascii="Arial" w:hAnsi="Arial" w:eastAsia="Arial" w:cs="Arial"/>
          <w:sz w:val="24"/>
          <w:szCs w:val="24"/>
        </w:rPr>
        <w:t>Besant</w:t>
      </w:r>
      <w:proofErr w:type="spellEnd"/>
      <w:r w:rsidRPr="64BBDBB8" w:rsidR="00183F39">
        <w:rPr>
          <w:rFonts w:ascii="Arial" w:hAnsi="Arial" w:eastAsia="Arial" w:cs="Arial"/>
          <w:sz w:val="24"/>
          <w:szCs w:val="24"/>
        </w:rPr>
        <w:t xml:space="preserve"> publicou um artigo alertando sobre as condições de trabalho nas fábricas de fósforo, onde mulheres mexiam com um produto químico tóxico, recebiam </w:t>
      </w:r>
      <w:r w:rsidRPr="64BBDBB8" w:rsidR="00DC021A">
        <w:rPr>
          <w:rFonts w:ascii="Arial" w:hAnsi="Arial" w:eastAsia="Arial" w:cs="Arial"/>
          <w:sz w:val="24"/>
          <w:szCs w:val="24"/>
        </w:rPr>
        <w:t xml:space="preserve">salários </w:t>
      </w:r>
      <w:r w:rsidRPr="64BBDBB8" w:rsidR="00183F39">
        <w:rPr>
          <w:rFonts w:ascii="Arial" w:hAnsi="Arial" w:eastAsia="Arial" w:cs="Arial"/>
          <w:sz w:val="24"/>
          <w:szCs w:val="24"/>
        </w:rPr>
        <w:t xml:space="preserve">baixíssimos e trabalhavam em situações precárias. Após o artigo de Anne ser publicado, várias fábricas já proibiam o uso do fósforo branco, mas a </w:t>
      </w:r>
      <w:proofErr w:type="spellStart"/>
      <w:r w:rsidRPr="64BBDBB8" w:rsidR="18ECE585">
        <w:rPr>
          <w:rFonts w:ascii="Arial" w:hAnsi="Arial" w:eastAsia="Arial" w:cs="Arial"/>
          <w:sz w:val="24"/>
          <w:szCs w:val="24"/>
        </w:rPr>
        <w:t>Grã-bretanha</w:t>
      </w:r>
      <w:proofErr w:type="spellEnd"/>
      <w:r w:rsidRPr="64BBDBB8" w:rsidR="00183F39">
        <w:rPr>
          <w:rFonts w:ascii="Arial" w:hAnsi="Arial" w:eastAsia="Arial" w:cs="Arial"/>
          <w:sz w:val="24"/>
          <w:szCs w:val="24"/>
        </w:rPr>
        <w:t xml:space="preserve"> não. Com isso a </w:t>
      </w:r>
      <w:r w:rsidRPr="64BBDBB8" w:rsidR="16C78CC6">
        <w:rPr>
          <w:rFonts w:ascii="Arial" w:hAnsi="Arial" w:eastAsia="Arial" w:cs="Arial"/>
          <w:sz w:val="24"/>
          <w:szCs w:val="24"/>
        </w:rPr>
        <w:t>fábrica</w:t>
      </w:r>
      <w:r w:rsidRPr="64BBDBB8" w:rsidR="00183F39">
        <w:rPr>
          <w:rFonts w:ascii="Arial" w:hAnsi="Arial" w:eastAsia="Arial" w:cs="Arial"/>
          <w:sz w:val="24"/>
          <w:szCs w:val="24"/>
        </w:rPr>
        <w:t xml:space="preserve"> fez as mulheres assinarem um documento negando as alegações feitas no artigo de Anne, mas elas se recusaram a assinar e assim 1400 operárias entraram em greve, realizando protesto em frente às instalações da empresa.</w:t>
      </w:r>
    </w:p>
    <w:p w:rsidR="0CA9897C" w:rsidP="5B5DD57C" w:rsidRDefault="42A4D6A4" w14:paraId="587A20A7" w14:textId="0864E053">
      <w:pPr>
        <w:spacing w:line="360" w:lineRule="auto"/>
        <w:ind w:firstLine="708"/>
        <w:jc w:val="both"/>
        <w:rPr>
          <w:rFonts w:ascii="Arial" w:hAnsi="Arial" w:eastAsia="Arial" w:cs="Arial"/>
          <w:color w:val="000000" w:themeColor="text1"/>
          <w:sz w:val="24"/>
          <w:szCs w:val="24"/>
        </w:rPr>
      </w:pPr>
      <w:r w:rsidRPr="193539F6">
        <w:rPr>
          <w:rFonts w:ascii="Arial" w:hAnsi="Arial" w:eastAsia="Arial" w:cs="Arial"/>
          <w:sz w:val="24"/>
          <w:szCs w:val="24"/>
        </w:rPr>
        <w:t>Já no Brasil com o trabalho de máquinas intensificado, e</w:t>
      </w:r>
      <w:r w:rsidRPr="193539F6" w:rsidR="0CA9897C">
        <w:rPr>
          <w:rFonts w:ascii="Arial" w:hAnsi="Arial" w:eastAsia="Arial" w:cs="Arial"/>
          <w:sz w:val="24"/>
          <w:szCs w:val="24"/>
        </w:rPr>
        <w:t>m</w:t>
      </w:r>
      <w:r w:rsidRPr="5B5DD57C" w:rsidR="0CA9897C">
        <w:rPr>
          <w:rFonts w:ascii="Arial" w:hAnsi="Arial" w:eastAsia="Arial" w:cs="Arial"/>
          <w:sz w:val="24"/>
          <w:szCs w:val="24"/>
        </w:rPr>
        <w:t xml:space="preserve"> 1932, surge uma nova constituição</w:t>
      </w:r>
      <w:r w:rsidRPr="5B5DD57C" w:rsidR="1DCC06D8">
        <w:rPr>
          <w:rFonts w:ascii="Arial" w:hAnsi="Arial" w:eastAsia="Arial" w:cs="Arial"/>
          <w:sz w:val="24"/>
          <w:szCs w:val="24"/>
        </w:rPr>
        <w:t xml:space="preserve"> depois da Revolução de 32</w:t>
      </w:r>
      <w:r w:rsidRPr="5B5DD57C" w:rsidR="0CA9897C">
        <w:rPr>
          <w:rFonts w:ascii="Arial" w:hAnsi="Arial" w:eastAsia="Arial" w:cs="Arial"/>
          <w:sz w:val="24"/>
          <w:szCs w:val="24"/>
        </w:rPr>
        <w:t xml:space="preserve">, </w:t>
      </w:r>
      <w:r w:rsidRPr="5B5DD57C" w:rsidR="5C9CE86F">
        <w:rPr>
          <w:rFonts w:ascii="Arial" w:hAnsi="Arial" w:eastAsia="Arial" w:cs="Arial"/>
          <w:sz w:val="24"/>
          <w:szCs w:val="24"/>
        </w:rPr>
        <w:t>que a</w:t>
      </w:r>
      <w:r w:rsidRPr="5B5DD57C" w:rsidR="33F6A641">
        <w:rPr>
          <w:rFonts w:ascii="Arial" w:hAnsi="Arial" w:eastAsia="Arial" w:cs="Arial"/>
          <w:sz w:val="24"/>
          <w:szCs w:val="24"/>
        </w:rPr>
        <w:t>ssegurou</w:t>
      </w:r>
      <w:r w:rsidRPr="5B5DD57C" w:rsidR="5C9CE86F">
        <w:rPr>
          <w:rFonts w:ascii="Arial" w:hAnsi="Arial" w:eastAsia="Arial" w:cs="Arial"/>
          <w:sz w:val="24"/>
          <w:szCs w:val="24"/>
        </w:rPr>
        <w:t xml:space="preserve"> que mulheres </w:t>
      </w:r>
      <w:r w:rsidRPr="5B5DD57C" w:rsidR="2A40FDE4">
        <w:rPr>
          <w:rFonts w:ascii="Arial" w:hAnsi="Arial" w:eastAsia="Arial" w:cs="Arial"/>
          <w:sz w:val="24"/>
          <w:szCs w:val="24"/>
        </w:rPr>
        <w:lastRenderedPageBreak/>
        <w:t xml:space="preserve">recebessem salário igual ao dos homens, sem distinção de sexo, e a </w:t>
      </w:r>
      <w:r w:rsidRPr="5B5DD57C" w:rsidR="13F0549A">
        <w:rPr>
          <w:rFonts w:ascii="Arial" w:hAnsi="Arial" w:eastAsia="Arial" w:cs="Arial"/>
          <w:sz w:val="24"/>
          <w:szCs w:val="24"/>
        </w:rPr>
        <w:t>mudança da carga horária feminina</w:t>
      </w:r>
      <w:r w:rsidRPr="5B5DD57C" w:rsidR="0E83E960">
        <w:rPr>
          <w:rFonts w:ascii="Arial" w:hAnsi="Arial" w:eastAsia="Arial" w:cs="Arial"/>
          <w:sz w:val="24"/>
          <w:szCs w:val="24"/>
        </w:rPr>
        <w:t xml:space="preserve"> de trabalho, </w:t>
      </w:r>
      <w:r w:rsidRPr="5B5DD57C" w:rsidR="5BB205CC">
        <w:rPr>
          <w:rFonts w:ascii="Arial" w:hAnsi="Arial" w:eastAsia="Arial" w:cs="Arial"/>
          <w:sz w:val="24"/>
          <w:szCs w:val="24"/>
        </w:rPr>
        <w:t xml:space="preserve">também </w:t>
      </w:r>
      <w:r w:rsidRPr="5B5DD57C" w:rsidR="628E9538">
        <w:rPr>
          <w:rFonts w:ascii="Arial" w:hAnsi="Arial" w:eastAsia="Arial" w:cs="Arial"/>
          <w:sz w:val="24"/>
          <w:szCs w:val="24"/>
        </w:rPr>
        <w:t>estabelecendo algumas leis para mulheres grávidas</w:t>
      </w:r>
      <w:r w:rsidRPr="5B5DD57C" w:rsidR="4881B8CE">
        <w:rPr>
          <w:rFonts w:ascii="Arial" w:hAnsi="Arial" w:eastAsia="Arial" w:cs="Arial"/>
          <w:sz w:val="24"/>
          <w:szCs w:val="24"/>
        </w:rPr>
        <w:t xml:space="preserve">: </w:t>
      </w:r>
    </w:p>
    <w:p w:rsidR="00A8281F" w:rsidP="4A2115D5" w:rsidRDefault="1E7F9883" w14:paraId="7532146E" w14:textId="1B36CE8F">
      <w:pPr>
        <w:spacing w:line="360" w:lineRule="auto"/>
        <w:ind w:left="2124" w:firstLine="708"/>
        <w:jc w:val="both"/>
        <w:rPr>
          <w:rFonts w:ascii="Arial" w:hAnsi="Arial" w:eastAsia="Arial" w:cs="Arial"/>
          <w:color w:val="000000" w:themeColor="text1"/>
          <w:sz w:val="24"/>
          <w:szCs w:val="24"/>
        </w:rPr>
      </w:pPr>
      <w:r w:rsidRPr="4A2115D5">
        <w:rPr>
          <w:rFonts w:ascii="Arial" w:hAnsi="Arial" w:eastAsia="Arial" w:cs="Arial"/>
          <w:i/>
          <w:iCs/>
          <w:color w:val="333333"/>
          <w:sz w:val="24"/>
          <w:szCs w:val="24"/>
        </w:rPr>
        <w:t xml:space="preserve">“sem distinção de sexo, a todo trabalho de igual valor correspondente salário igual; veda-se o trabalho feminino das 22 horas às 5 da manhã; é proibido o trabalho da </w:t>
      </w:r>
      <w:r w:rsidRPr="4A2115D5">
        <w:rPr>
          <w:rFonts w:ascii="Arial" w:hAnsi="Arial" w:eastAsia="Arial" w:cs="Arial"/>
          <w:i/>
          <w:iCs/>
          <w:sz w:val="24"/>
          <w:szCs w:val="24"/>
        </w:rPr>
        <w:t>mulher</w:t>
      </w:r>
      <w:r w:rsidRPr="4A2115D5" w:rsidR="19ACE642">
        <w:rPr>
          <w:rFonts w:ascii="Arial" w:hAnsi="Arial" w:eastAsia="Arial" w:cs="Arial"/>
          <w:i/>
          <w:iCs/>
          <w:sz w:val="24"/>
          <w:szCs w:val="24"/>
        </w:rPr>
        <w:t xml:space="preserve"> grávida</w:t>
      </w:r>
      <w:r w:rsidRPr="4A2115D5">
        <w:rPr>
          <w:rFonts w:ascii="Arial" w:hAnsi="Arial" w:eastAsia="Arial" w:cs="Arial"/>
          <w:i/>
          <w:iCs/>
          <w:color w:val="333333"/>
          <w:sz w:val="24"/>
          <w:szCs w:val="24"/>
        </w:rPr>
        <w:t xml:space="preserve"> durante o período de quatro semanas </w:t>
      </w:r>
      <w:r w:rsidRPr="4A2115D5">
        <w:rPr>
          <w:rFonts w:ascii="Arial" w:hAnsi="Arial" w:eastAsia="Arial" w:cs="Arial"/>
          <w:i/>
          <w:iCs/>
          <w:color w:val="262626" w:themeColor="text1" w:themeTint="D9"/>
          <w:sz w:val="24"/>
          <w:szCs w:val="24"/>
        </w:rPr>
        <w:t>antes</w:t>
      </w:r>
      <w:r w:rsidRPr="4A2115D5">
        <w:rPr>
          <w:rFonts w:ascii="Arial" w:hAnsi="Arial" w:eastAsia="Arial" w:cs="Arial"/>
          <w:i/>
          <w:iCs/>
          <w:color w:val="333333"/>
          <w:sz w:val="24"/>
          <w:szCs w:val="24"/>
        </w:rPr>
        <w:t xml:space="preserve"> do parto e quatro semanas depois; é proibido despedir mulher grávida pelo simples fato da gravidez.”</w:t>
      </w:r>
      <w:r w:rsidRPr="4A2115D5" w:rsidR="681ED36B">
        <w:rPr>
          <w:rFonts w:ascii="Arial" w:hAnsi="Arial" w:eastAsia="Arial" w:cs="Arial"/>
          <w:color w:val="333333"/>
          <w:sz w:val="24"/>
          <w:szCs w:val="24"/>
        </w:rPr>
        <w:t xml:space="preserve"> </w:t>
      </w:r>
    </w:p>
    <w:p w:rsidR="00A8281F" w:rsidP="5B5DD57C" w:rsidRDefault="0ED56A52" w14:paraId="524780F9" w14:textId="0B0A8709">
      <w:pPr>
        <w:spacing w:line="360" w:lineRule="auto"/>
        <w:ind w:firstLine="708"/>
        <w:jc w:val="both"/>
        <w:rPr>
          <w:rFonts w:ascii="Arial" w:hAnsi="Arial" w:eastAsia="Arial" w:cs="Arial"/>
          <w:color w:val="000000" w:themeColor="text1"/>
          <w:sz w:val="24"/>
          <w:szCs w:val="24"/>
        </w:rPr>
      </w:pPr>
      <w:r w:rsidRPr="5B5DD57C">
        <w:rPr>
          <w:rFonts w:ascii="Arial" w:hAnsi="Arial" w:eastAsia="Arial" w:cs="Arial"/>
          <w:color w:val="000000" w:themeColor="text1"/>
          <w:sz w:val="24"/>
          <w:szCs w:val="24"/>
        </w:rPr>
        <w:t xml:space="preserve">Apesar da nova constituição da época, muitas desigualdades ainda eram acentuadas, como a </w:t>
      </w:r>
      <w:r w:rsidRPr="5B5DD57C" w:rsidR="4D580BAD">
        <w:rPr>
          <w:rFonts w:ascii="Arial" w:hAnsi="Arial" w:eastAsia="Arial" w:cs="Arial"/>
          <w:color w:val="000000" w:themeColor="text1"/>
          <w:sz w:val="24"/>
          <w:szCs w:val="24"/>
        </w:rPr>
        <w:t>diferença salarial entre homens e mulheres, em que</w:t>
      </w:r>
      <w:r w:rsidRPr="5B5DD57C" w:rsidR="612116E8">
        <w:rPr>
          <w:rFonts w:ascii="Arial" w:hAnsi="Arial" w:eastAsia="Arial" w:cs="Arial"/>
          <w:color w:val="000000" w:themeColor="text1"/>
          <w:sz w:val="24"/>
          <w:szCs w:val="24"/>
        </w:rPr>
        <w:t xml:space="preserve">, para a sociedade, a mulher deveria ser sustentada pelo homem e </w:t>
      </w:r>
      <w:r w:rsidRPr="5B5DD57C" w:rsidR="44554A22">
        <w:rPr>
          <w:rFonts w:ascii="Arial" w:hAnsi="Arial" w:eastAsia="Arial" w:cs="Arial"/>
          <w:color w:val="000000" w:themeColor="text1"/>
          <w:sz w:val="24"/>
          <w:szCs w:val="24"/>
        </w:rPr>
        <w:t>que, portanto,</w:t>
      </w:r>
      <w:r w:rsidRPr="5B5DD57C" w:rsidR="612116E8">
        <w:rPr>
          <w:rFonts w:ascii="Arial" w:hAnsi="Arial" w:eastAsia="Arial" w:cs="Arial"/>
          <w:color w:val="000000" w:themeColor="text1"/>
          <w:sz w:val="24"/>
          <w:szCs w:val="24"/>
        </w:rPr>
        <w:t xml:space="preserve"> não </w:t>
      </w:r>
      <w:r w:rsidRPr="5B5DD57C" w:rsidR="177918F2">
        <w:rPr>
          <w:rFonts w:ascii="Arial" w:hAnsi="Arial" w:eastAsia="Arial" w:cs="Arial"/>
          <w:color w:val="000000" w:themeColor="text1"/>
          <w:sz w:val="24"/>
          <w:szCs w:val="24"/>
        </w:rPr>
        <w:t xml:space="preserve">tinha </w:t>
      </w:r>
      <w:r w:rsidRPr="5B5DD57C" w:rsidR="612116E8">
        <w:rPr>
          <w:rFonts w:ascii="Arial" w:hAnsi="Arial" w:eastAsia="Arial" w:cs="Arial"/>
          <w:color w:val="000000" w:themeColor="text1"/>
          <w:sz w:val="24"/>
          <w:szCs w:val="24"/>
        </w:rPr>
        <w:t>a necessidade de trabalhar</w:t>
      </w:r>
      <w:r w:rsidRPr="5B5DD57C" w:rsidR="4AEAA2E0">
        <w:rPr>
          <w:rFonts w:ascii="Arial" w:hAnsi="Arial" w:eastAsia="Arial" w:cs="Arial"/>
          <w:color w:val="000000" w:themeColor="text1"/>
          <w:sz w:val="24"/>
          <w:szCs w:val="24"/>
        </w:rPr>
        <w:t>.</w:t>
      </w:r>
      <w:r w:rsidRPr="5B5DD57C" w:rsidR="6A40F088">
        <w:rPr>
          <w:rFonts w:ascii="Arial" w:hAnsi="Arial" w:eastAsia="Arial" w:cs="Arial"/>
          <w:color w:val="000000" w:themeColor="text1"/>
          <w:sz w:val="24"/>
          <w:szCs w:val="24"/>
        </w:rPr>
        <w:t xml:space="preserve"> Assim, sendo tal pensamento como </w:t>
      </w:r>
      <w:r w:rsidRPr="5B5DD57C" w:rsidR="49C8D6C9">
        <w:rPr>
          <w:rFonts w:ascii="Arial" w:hAnsi="Arial" w:eastAsia="Arial" w:cs="Arial"/>
          <w:color w:val="000000" w:themeColor="text1"/>
          <w:sz w:val="24"/>
          <w:szCs w:val="24"/>
        </w:rPr>
        <w:t xml:space="preserve">resultado de uma antiga manutenção da sociedade, em que a mulher não era </w:t>
      </w:r>
      <w:r w:rsidRPr="5B5DD57C" w:rsidR="5A337F20">
        <w:rPr>
          <w:rFonts w:ascii="Arial" w:hAnsi="Arial" w:eastAsia="Arial" w:cs="Arial"/>
          <w:color w:val="000000" w:themeColor="text1"/>
          <w:sz w:val="24"/>
          <w:szCs w:val="24"/>
        </w:rPr>
        <w:t>apenas</w:t>
      </w:r>
      <w:r w:rsidRPr="5B5DD57C" w:rsidR="49C8D6C9">
        <w:rPr>
          <w:rFonts w:ascii="Arial" w:hAnsi="Arial" w:eastAsia="Arial" w:cs="Arial"/>
          <w:color w:val="000000" w:themeColor="text1"/>
          <w:sz w:val="24"/>
          <w:szCs w:val="24"/>
        </w:rPr>
        <w:t xml:space="preserve"> </w:t>
      </w:r>
      <w:r w:rsidRPr="5B5DD57C" w:rsidR="712E9FED">
        <w:rPr>
          <w:rFonts w:ascii="Arial" w:hAnsi="Arial" w:eastAsia="Arial" w:cs="Arial"/>
          <w:color w:val="000000" w:themeColor="text1"/>
          <w:sz w:val="24"/>
          <w:szCs w:val="24"/>
        </w:rPr>
        <w:t>sustentada</w:t>
      </w:r>
      <w:r w:rsidRPr="5B5DD57C" w:rsidR="49C8D6C9">
        <w:rPr>
          <w:rFonts w:ascii="Arial" w:hAnsi="Arial" w:eastAsia="Arial" w:cs="Arial"/>
          <w:color w:val="000000" w:themeColor="text1"/>
          <w:sz w:val="24"/>
          <w:szCs w:val="24"/>
        </w:rPr>
        <w:t xml:space="preserve"> pelo </w:t>
      </w:r>
      <w:r w:rsidRPr="5B5DD57C" w:rsidR="0DA8BB0E">
        <w:rPr>
          <w:rFonts w:ascii="Arial" w:hAnsi="Arial" w:eastAsia="Arial" w:cs="Arial"/>
          <w:color w:val="000000" w:themeColor="text1"/>
          <w:sz w:val="24"/>
          <w:szCs w:val="24"/>
        </w:rPr>
        <w:t>homem,</w:t>
      </w:r>
      <w:r w:rsidRPr="5B5DD57C" w:rsidR="49C8D6C9">
        <w:rPr>
          <w:rFonts w:ascii="Arial" w:hAnsi="Arial" w:eastAsia="Arial" w:cs="Arial"/>
          <w:color w:val="000000" w:themeColor="text1"/>
          <w:sz w:val="24"/>
          <w:szCs w:val="24"/>
        </w:rPr>
        <w:t xml:space="preserve"> mas mantinha uma rel</w:t>
      </w:r>
      <w:r w:rsidRPr="5B5DD57C" w:rsidR="5B389D76">
        <w:rPr>
          <w:rFonts w:ascii="Arial" w:hAnsi="Arial" w:eastAsia="Arial" w:cs="Arial"/>
          <w:color w:val="000000" w:themeColor="text1"/>
          <w:sz w:val="24"/>
          <w:szCs w:val="24"/>
        </w:rPr>
        <w:t>ação de subordinação perante a ele também.</w:t>
      </w:r>
    </w:p>
    <w:p w:rsidR="00A8281F" w:rsidP="5B5DD57C" w:rsidRDefault="0F8556AA" w14:paraId="5A13FA70" w14:textId="3F97354E">
      <w:pPr>
        <w:spacing w:line="360" w:lineRule="auto"/>
        <w:ind w:firstLine="708"/>
        <w:jc w:val="both"/>
        <w:rPr>
          <w:rFonts w:ascii="Arial" w:hAnsi="Arial" w:eastAsia="Arial" w:cs="Arial"/>
          <w:color w:val="000000" w:themeColor="text1"/>
          <w:sz w:val="24"/>
          <w:szCs w:val="24"/>
        </w:rPr>
      </w:pPr>
      <w:commentRangeStart w:id="1897711360"/>
      <w:r w:rsidRPr="6D46CDF3" w:rsidR="0F8556AA">
        <w:rPr>
          <w:rFonts w:ascii="Arial" w:hAnsi="Arial" w:eastAsia="Arial" w:cs="Arial"/>
          <w:color w:val="000000" w:themeColor="text1" w:themeTint="FF" w:themeShade="FF"/>
          <w:sz w:val="24"/>
          <w:szCs w:val="24"/>
        </w:rPr>
        <w:t xml:space="preserve">Por fim, o crescente aumento da participação das mulheres dentro do mercado de </w:t>
      </w:r>
      <w:r w:rsidRPr="6D46CDF3" w:rsidR="323FB11E">
        <w:rPr>
          <w:rFonts w:ascii="Arial" w:hAnsi="Arial" w:eastAsia="Arial" w:cs="Arial"/>
          <w:color w:val="000000" w:themeColor="text1" w:themeTint="FF" w:themeShade="FF"/>
          <w:sz w:val="24"/>
          <w:szCs w:val="24"/>
        </w:rPr>
        <w:t>trabalho nas</w:t>
      </w:r>
      <w:r w:rsidRPr="6D46CDF3" w:rsidR="55BB5B4A">
        <w:rPr>
          <w:rFonts w:ascii="Arial" w:hAnsi="Arial" w:eastAsia="Arial" w:cs="Arial"/>
          <w:color w:val="000000" w:themeColor="text1" w:themeTint="FF" w:themeShade="FF"/>
          <w:sz w:val="24"/>
          <w:szCs w:val="24"/>
        </w:rPr>
        <w:t xml:space="preserve"> últimas décadas</w:t>
      </w:r>
      <w:r w:rsidRPr="6D46CDF3" w:rsidR="5E3D476A">
        <w:rPr>
          <w:rFonts w:ascii="Arial" w:hAnsi="Arial" w:eastAsia="Arial" w:cs="Arial"/>
          <w:color w:val="000000" w:themeColor="text1" w:themeTint="FF" w:themeShade="FF"/>
          <w:sz w:val="24"/>
          <w:szCs w:val="24"/>
        </w:rPr>
        <w:t>.</w:t>
      </w:r>
      <w:commentRangeEnd w:id="1897711360"/>
      <w:r>
        <w:rPr>
          <w:rStyle w:val="CommentReference"/>
        </w:rPr>
        <w:commentReference w:id="1897711360"/>
      </w:r>
      <w:r w:rsidRPr="6D46CDF3" w:rsidR="0F8556AA">
        <w:rPr>
          <w:rFonts w:ascii="Arial" w:hAnsi="Arial" w:eastAsia="Arial" w:cs="Arial"/>
          <w:color w:val="000000" w:themeColor="text1" w:themeTint="FF" w:themeShade="FF"/>
          <w:sz w:val="24"/>
          <w:szCs w:val="24"/>
        </w:rPr>
        <w:t xml:space="preserve"> </w:t>
      </w:r>
      <w:r w:rsidRPr="6D46CDF3" w:rsidR="388E0F93">
        <w:rPr>
          <w:rFonts w:ascii="Arial" w:hAnsi="Arial" w:eastAsia="Arial" w:cs="Arial"/>
          <w:color w:val="000000" w:themeColor="text1" w:themeTint="FF" w:themeShade="FF"/>
          <w:sz w:val="24"/>
          <w:szCs w:val="24"/>
        </w:rPr>
        <w:t>Alguns fatores explicam esse aumento</w:t>
      </w:r>
      <w:r w:rsidRPr="6D46CDF3" w:rsidR="54F1FC89">
        <w:rPr>
          <w:rFonts w:ascii="Arial" w:hAnsi="Arial" w:eastAsia="Arial" w:cs="Arial"/>
          <w:color w:val="000000" w:themeColor="text1" w:themeTint="FF" w:themeShade="FF"/>
          <w:sz w:val="24"/>
          <w:szCs w:val="24"/>
        </w:rPr>
        <w:t>, como</w:t>
      </w:r>
      <w:r w:rsidRPr="6D46CDF3" w:rsidR="7937EB3C">
        <w:rPr>
          <w:rFonts w:ascii="Arial" w:hAnsi="Arial" w:eastAsia="Arial" w:cs="Arial"/>
          <w:color w:val="000000" w:themeColor="text1" w:themeTint="FF" w:themeShade="FF"/>
          <w:sz w:val="24"/>
          <w:szCs w:val="24"/>
        </w:rPr>
        <w:t>:</w:t>
      </w:r>
      <w:r w:rsidRPr="6D46CDF3" w:rsidR="54F1FC89">
        <w:rPr>
          <w:rFonts w:ascii="Arial" w:hAnsi="Arial" w:eastAsia="Arial" w:cs="Arial"/>
          <w:color w:val="000000" w:themeColor="text1" w:themeTint="FF" w:themeShade="FF"/>
          <w:sz w:val="24"/>
          <w:szCs w:val="24"/>
        </w:rPr>
        <w:t xml:space="preserve"> </w:t>
      </w:r>
      <w:r w:rsidRPr="6D46CDF3" w:rsidR="330EFEE0">
        <w:rPr>
          <w:rFonts w:ascii="Arial" w:hAnsi="Arial" w:eastAsia="Arial" w:cs="Arial"/>
          <w:color w:val="000000" w:themeColor="text1" w:themeTint="FF" w:themeShade="FF"/>
          <w:sz w:val="24"/>
          <w:szCs w:val="24"/>
        </w:rPr>
        <w:t xml:space="preserve">1) </w:t>
      </w:r>
      <w:r w:rsidRPr="6D46CDF3" w:rsidR="54F1FC89">
        <w:rPr>
          <w:rFonts w:ascii="Arial" w:hAnsi="Arial" w:eastAsia="Arial" w:cs="Arial"/>
          <w:color w:val="000000" w:themeColor="text1" w:themeTint="FF" w:themeShade="FF"/>
          <w:sz w:val="24"/>
          <w:szCs w:val="24"/>
        </w:rPr>
        <w:t>a globalização cultural e consequentemente econômica e financeira que movem as mul</w:t>
      </w:r>
      <w:r w:rsidRPr="6D46CDF3" w:rsidR="68DECE7A">
        <w:rPr>
          <w:rFonts w:ascii="Arial" w:hAnsi="Arial" w:eastAsia="Arial" w:cs="Arial"/>
          <w:color w:val="000000" w:themeColor="text1" w:themeTint="FF" w:themeShade="FF"/>
          <w:sz w:val="24"/>
          <w:szCs w:val="24"/>
        </w:rPr>
        <w:t>heres para outros espaços empregáveis</w:t>
      </w:r>
      <w:r w:rsidRPr="6D46CDF3" w:rsidR="67B1885F">
        <w:rPr>
          <w:rFonts w:ascii="Arial" w:hAnsi="Arial" w:eastAsia="Arial" w:cs="Arial"/>
          <w:color w:val="000000" w:themeColor="text1" w:themeTint="FF" w:themeShade="FF"/>
          <w:sz w:val="24"/>
          <w:szCs w:val="24"/>
        </w:rPr>
        <w:t xml:space="preserve"> e qualificantes, enquanto pessoas independentes</w:t>
      </w:r>
      <w:r w:rsidRPr="6D46CDF3" w:rsidR="0DC82453">
        <w:rPr>
          <w:rFonts w:ascii="Arial" w:hAnsi="Arial" w:eastAsia="Arial" w:cs="Arial"/>
          <w:color w:val="000000" w:themeColor="text1" w:themeTint="FF" w:themeShade="FF"/>
          <w:sz w:val="24"/>
          <w:szCs w:val="24"/>
        </w:rPr>
        <w:t xml:space="preserve"> e aspirantes para a autorrealização</w:t>
      </w:r>
      <w:r w:rsidRPr="6D46CDF3" w:rsidR="24316891">
        <w:rPr>
          <w:rFonts w:ascii="Arial" w:hAnsi="Arial" w:eastAsia="Arial" w:cs="Arial"/>
          <w:color w:val="000000" w:themeColor="text1" w:themeTint="FF" w:themeShade="FF"/>
          <w:sz w:val="24"/>
          <w:szCs w:val="24"/>
        </w:rPr>
        <w:t>.</w:t>
      </w:r>
      <w:r w:rsidRPr="6D46CDF3" w:rsidR="53DB81C5">
        <w:rPr>
          <w:rFonts w:ascii="Arial" w:hAnsi="Arial" w:eastAsia="Arial" w:cs="Arial"/>
          <w:color w:val="000000" w:themeColor="text1" w:themeTint="FF" w:themeShade="FF"/>
          <w:sz w:val="24"/>
          <w:szCs w:val="24"/>
        </w:rPr>
        <w:t xml:space="preserve"> 2) A </w:t>
      </w:r>
      <w:r w:rsidRPr="6D46CDF3" w:rsidR="673B5600">
        <w:rPr>
          <w:rFonts w:ascii="Arial" w:hAnsi="Arial" w:eastAsia="Arial" w:cs="Arial"/>
          <w:color w:val="000000" w:themeColor="text1" w:themeTint="FF" w:themeShade="FF"/>
          <w:sz w:val="24"/>
          <w:szCs w:val="24"/>
        </w:rPr>
        <w:t>bi</w:t>
      </w:r>
      <w:r w:rsidRPr="6D46CDF3" w:rsidR="53DB81C5">
        <w:rPr>
          <w:rFonts w:ascii="Arial" w:hAnsi="Arial" w:eastAsia="Arial" w:cs="Arial"/>
          <w:color w:val="000000" w:themeColor="text1" w:themeTint="FF" w:themeShade="FF"/>
          <w:sz w:val="24"/>
          <w:szCs w:val="24"/>
        </w:rPr>
        <w:t xml:space="preserve">polarização dos </w:t>
      </w:r>
      <w:r w:rsidRPr="6D46CDF3" w:rsidR="498245C7">
        <w:rPr>
          <w:rFonts w:ascii="Arial" w:hAnsi="Arial" w:eastAsia="Arial" w:cs="Arial"/>
          <w:color w:val="000000" w:themeColor="text1" w:themeTint="FF" w:themeShade="FF"/>
          <w:sz w:val="24"/>
          <w:szCs w:val="24"/>
        </w:rPr>
        <w:t>empregos</w:t>
      </w:r>
      <w:r w:rsidRPr="6D46CDF3" w:rsidR="53DB81C5">
        <w:rPr>
          <w:rFonts w:ascii="Arial" w:hAnsi="Arial" w:eastAsia="Arial" w:cs="Arial"/>
          <w:color w:val="000000" w:themeColor="text1" w:themeTint="FF" w:themeShade="FF"/>
          <w:sz w:val="24"/>
          <w:szCs w:val="24"/>
        </w:rPr>
        <w:t xml:space="preserve"> em que houve a “necessidade” </w:t>
      </w:r>
      <w:r w:rsidRPr="6D46CDF3" w:rsidR="7F29A6E4">
        <w:rPr>
          <w:rFonts w:ascii="Arial" w:hAnsi="Arial" w:eastAsia="Arial" w:cs="Arial"/>
          <w:color w:val="000000" w:themeColor="text1" w:themeTint="FF" w:themeShade="FF"/>
          <w:sz w:val="24"/>
          <w:szCs w:val="24"/>
        </w:rPr>
        <w:t>de as</w:t>
      </w:r>
      <w:r w:rsidRPr="6D46CDF3" w:rsidR="53DB81C5">
        <w:rPr>
          <w:rFonts w:ascii="Arial" w:hAnsi="Arial" w:eastAsia="Arial" w:cs="Arial"/>
          <w:color w:val="000000" w:themeColor="text1" w:themeTint="FF" w:themeShade="FF"/>
          <w:sz w:val="24"/>
          <w:szCs w:val="24"/>
        </w:rPr>
        <w:t xml:space="preserve"> mulheres estarem em determinados t</w:t>
      </w:r>
      <w:r w:rsidRPr="6D46CDF3" w:rsidR="63F763F1">
        <w:rPr>
          <w:rFonts w:ascii="Arial" w:hAnsi="Arial" w:eastAsia="Arial" w:cs="Arial"/>
          <w:color w:val="000000" w:themeColor="text1" w:themeTint="FF" w:themeShade="FF"/>
          <w:sz w:val="24"/>
          <w:szCs w:val="24"/>
        </w:rPr>
        <w:t>rabalhos pelos homens, como atendentes, empregadas domésticas,</w:t>
      </w:r>
      <w:r w:rsidRPr="6D46CDF3" w:rsidR="6E5A306B">
        <w:rPr>
          <w:rFonts w:ascii="Arial" w:hAnsi="Arial" w:eastAsia="Arial" w:cs="Arial"/>
          <w:color w:val="000000" w:themeColor="text1" w:themeTint="FF" w:themeShade="FF"/>
          <w:sz w:val="24"/>
          <w:szCs w:val="24"/>
        </w:rPr>
        <w:t xml:space="preserve"> secretárias e outros. No entanto, é importante ressaltar que tal </w:t>
      </w:r>
      <w:r w:rsidRPr="6D46CDF3" w:rsidR="2CCA2E56">
        <w:rPr>
          <w:rFonts w:ascii="Arial" w:hAnsi="Arial" w:eastAsia="Arial" w:cs="Arial"/>
          <w:color w:val="000000" w:themeColor="text1" w:themeTint="FF" w:themeShade="FF"/>
          <w:sz w:val="24"/>
          <w:szCs w:val="24"/>
        </w:rPr>
        <w:t xml:space="preserve">“necessidade” desses empregos não é totalmente favorável às mulheres visto que são </w:t>
      </w:r>
      <w:r w:rsidRPr="6D46CDF3" w:rsidR="26EC6DC1">
        <w:rPr>
          <w:rFonts w:ascii="Arial" w:hAnsi="Arial" w:eastAsia="Arial" w:cs="Arial"/>
          <w:color w:val="000000" w:themeColor="text1" w:themeTint="FF" w:themeShade="FF"/>
          <w:sz w:val="24"/>
          <w:szCs w:val="24"/>
        </w:rPr>
        <w:t xml:space="preserve">trabalhos pouco qualificantes, e que perduram até hoje, fazendo com que </w:t>
      </w:r>
      <w:r w:rsidRPr="6D46CDF3" w:rsidR="6B82AE36">
        <w:rPr>
          <w:rFonts w:ascii="Arial" w:hAnsi="Arial" w:eastAsia="Arial" w:cs="Arial"/>
          <w:color w:val="000000" w:themeColor="text1" w:themeTint="FF" w:themeShade="FF"/>
          <w:sz w:val="24"/>
          <w:szCs w:val="24"/>
        </w:rPr>
        <w:t>as profissões mais valorizadas e renumeradas fiquem para os homens.</w:t>
      </w:r>
      <w:r w:rsidRPr="6D46CDF3" w:rsidR="68D72661">
        <w:rPr>
          <w:rFonts w:ascii="Arial" w:hAnsi="Arial" w:eastAsia="Arial" w:cs="Arial"/>
          <w:color w:val="000000" w:themeColor="text1" w:themeTint="FF" w:themeShade="FF"/>
          <w:sz w:val="24"/>
          <w:szCs w:val="24"/>
        </w:rPr>
        <w:t xml:space="preserve"> </w:t>
      </w:r>
      <w:r w:rsidRPr="6D46CDF3" w:rsidR="7C04C58E">
        <w:rPr>
          <w:rFonts w:ascii="Arial" w:hAnsi="Arial" w:eastAsia="Arial" w:cs="Arial"/>
          <w:color w:val="000000" w:themeColor="text1" w:themeTint="FF" w:themeShade="FF"/>
          <w:sz w:val="24"/>
          <w:szCs w:val="24"/>
        </w:rPr>
        <w:t>Para Souza-Lobo,</w:t>
      </w:r>
      <w:r w:rsidRPr="6D46CDF3" w:rsidR="7C04C58E">
        <w:rPr>
          <w:rFonts w:ascii="Arial" w:hAnsi="Arial" w:eastAsia="Arial" w:cs="Arial"/>
          <w:i w:val="1"/>
          <w:iCs w:val="1"/>
          <w:color w:val="000000" w:themeColor="text1" w:themeTint="FF" w:themeShade="FF"/>
          <w:sz w:val="24"/>
          <w:szCs w:val="24"/>
        </w:rPr>
        <w:t xml:space="preserve"> </w:t>
      </w:r>
      <w:r w:rsidRPr="6D46CDF3" w:rsidR="68D72661">
        <w:rPr>
          <w:rFonts w:ascii="Arial" w:hAnsi="Arial" w:eastAsia="Arial" w:cs="Arial"/>
          <w:i w:val="1"/>
          <w:iCs w:val="1"/>
          <w:color w:val="404040" w:themeColor="text1" w:themeTint="BF" w:themeShade="FF"/>
          <w:sz w:val="24"/>
          <w:szCs w:val="24"/>
        </w:rPr>
        <w:t xml:space="preserve">“Os empregos criados são, </w:t>
      </w:r>
      <w:r w:rsidRPr="6D46CDF3" w:rsidR="41CC9BDD">
        <w:rPr>
          <w:rFonts w:ascii="Arial" w:hAnsi="Arial" w:eastAsia="Arial" w:cs="Arial"/>
          <w:i w:val="1"/>
          <w:iCs w:val="1"/>
          <w:color w:val="404040" w:themeColor="text1" w:themeTint="BF" w:themeShade="FF"/>
          <w:sz w:val="24"/>
          <w:szCs w:val="24"/>
        </w:rPr>
        <w:t>entretanto,</w:t>
      </w:r>
      <w:r w:rsidRPr="6D46CDF3" w:rsidR="68D72661">
        <w:rPr>
          <w:rFonts w:ascii="Arial" w:hAnsi="Arial" w:eastAsia="Arial" w:cs="Arial"/>
          <w:i w:val="1"/>
          <w:iCs w:val="1"/>
          <w:color w:val="404040" w:themeColor="text1" w:themeTint="BF" w:themeShade="FF"/>
          <w:sz w:val="24"/>
          <w:szCs w:val="24"/>
        </w:rPr>
        <w:t xml:space="preserve"> marcados pela vulnerabilidade e a precariedade.”</w:t>
      </w:r>
      <w:r w:rsidRPr="6D46CDF3" w:rsidR="68D72661">
        <w:rPr>
          <w:rFonts w:ascii="Arial" w:hAnsi="Arial" w:eastAsia="Arial" w:cs="Arial"/>
          <w:color w:val="404040" w:themeColor="text1" w:themeTint="BF" w:themeShade="FF"/>
          <w:sz w:val="24"/>
          <w:szCs w:val="24"/>
        </w:rPr>
        <w:t xml:space="preserve"> </w:t>
      </w:r>
      <w:r w:rsidRPr="6D46CDF3" w:rsidR="11E0853E">
        <w:rPr>
          <w:rFonts w:ascii="Arial" w:hAnsi="Arial" w:eastAsia="Arial" w:cs="Arial"/>
          <w:color w:val="000000" w:themeColor="text1" w:themeTint="FF" w:themeShade="FF"/>
          <w:sz w:val="24"/>
          <w:szCs w:val="24"/>
        </w:rPr>
        <w:t xml:space="preserve">3) </w:t>
      </w:r>
      <w:r w:rsidRPr="6D46CDF3" w:rsidR="139586F5">
        <w:rPr>
          <w:rFonts w:ascii="Arial" w:hAnsi="Arial" w:eastAsia="Arial" w:cs="Arial"/>
          <w:color w:val="000000" w:themeColor="text1" w:themeTint="FF" w:themeShade="FF"/>
          <w:sz w:val="24"/>
          <w:szCs w:val="24"/>
        </w:rPr>
        <w:t xml:space="preserve">Por fim, a crescente </w:t>
      </w:r>
      <w:r w:rsidRPr="6D46CDF3" w:rsidR="6ED49033">
        <w:rPr>
          <w:rFonts w:ascii="Arial" w:hAnsi="Arial" w:eastAsia="Arial" w:cs="Arial"/>
          <w:color w:val="000000" w:themeColor="text1" w:themeTint="FF" w:themeShade="FF"/>
          <w:sz w:val="24"/>
          <w:szCs w:val="24"/>
        </w:rPr>
        <w:t>desestabili</w:t>
      </w:r>
      <w:r w:rsidRPr="6D46CDF3" w:rsidR="139586F5">
        <w:rPr>
          <w:rFonts w:ascii="Arial" w:hAnsi="Arial" w:eastAsia="Arial" w:cs="Arial"/>
          <w:color w:val="000000" w:themeColor="text1" w:themeTint="FF" w:themeShade="FF"/>
          <w:sz w:val="24"/>
          <w:szCs w:val="24"/>
        </w:rPr>
        <w:t xml:space="preserve">zação e informalidade dos </w:t>
      </w:r>
      <w:r w:rsidRPr="6D46CDF3" w:rsidR="77034F28">
        <w:rPr>
          <w:rFonts w:ascii="Arial" w:hAnsi="Arial" w:eastAsia="Arial" w:cs="Arial"/>
          <w:color w:val="000000" w:themeColor="text1" w:themeTint="FF" w:themeShade="FF"/>
          <w:sz w:val="24"/>
          <w:szCs w:val="24"/>
        </w:rPr>
        <w:t>empregos</w:t>
      </w:r>
      <w:r w:rsidRPr="6D46CDF3" w:rsidR="2D097628">
        <w:rPr>
          <w:rFonts w:ascii="Arial" w:hAnsi="Arial" w:eastAsia="Arial" w:cs="Arial"/>
          <w:color w:val="000000" w:themeColor="text1" w:themeTint="FF" w:themeShade="FF"/>
          <w:sz w:val="24"/>
          <w:szCs w:val="24"/>
        </w:rPr>
        <w:t xml:space="preserve"> no Brasil por volta de 1990 também as ajudou a entrarem no mercado de trabalho, porém, </w:t>
      </w:r>
      <w:r w:rsidRPr="6D46CDF3" w:rsidR="0C6CE9A6">
        <w:rPr>
          <w:rFonts w:ascii="Arial" w:hAnsi="Arial" w:eastAsia="Arial" w:cs="Arial"/>
          <w:color w:val="000000" w:themeColor="text1" w:themeTint="FF" w:themeShade="FF"/>
          <w:sz w:val="24"/>
          <w:szCs w:val="24"/>
        </w:rPr>
        <w:t>em situações precárias, como já dito antes.</w:t>
      </w:r>
      <w:r w:rsidRPr="6D46CDF3" w:rsidR="139586F5">
        <w:rPr>
          <w:rFonts w:ascii="Arial" w:hAnsi="Arial" w:eastAsia="Arial" w:cs="Arial"/>
          <w:color w:val="000000" w:themeColor="text1" w:themeTint="FF" w:themeShade="FF"/>
          <w:sz w:val="24"/>
          <w:szCs w:val="24"/>
        </w:rPr>
        <w:t xml:space="preserve"> </w:t>
      </w:r>
      <w:r w:rsidRPr="6D46CDF3" w:rsidR="6E5A306B">
        <w:rPr>
          <w:rFonts w:ascii="Arial" w:hAnsi="Arial" w:eastAsia="Arial" w:cs="Arial"/>
          <w:color w:val="000000" w:themeColor="text1" w:themeTint="FF" w:themeShade="FF"/>
          <w:sz w:val="24"/>
          <w:szCs w:val="24"/>
        </w:rPr>
        <w:t xml:space="preserve"> </w:t>
      </w:r>
      <w:r w:rsidRPr="6D46CDF3" w:rsidR="61D2D02B">
        <w:rPr>
          <w:rFonts w:ascii="Arial" w:hAnsi="Arial" w:eastAsia="Arial" w:cs="Arial"/>
          <w:color w:val="000000" w:themeColor="text1" w:themeTint="FF" w:themeShade="FF"/>
          <w:sz w:val="24"/>
          <w:szCs w:val="24"/>
        </w:rPr>
        <w:t>Outros fatores também podem ser associados ao aumento da profissionalização da mulher como a queda da taxa de fecundidade, aumento da escolarização</w:t>
      </w:r>
      <w:r w:rsidRPr="6D46CDF3" w:rsidR="6FD0CC88">
        <w:rPr>
          <w:rFonts w:ascii="Arial" w:hAnsi="Arial" w:eastAsia="Arial" w:cs="Arial"/>
          <w:color w:val="000000" w:themeColor="text1" w:themeTint="FF" w:themeShade="FF"/>
          <w:sz w:val="24"/>
          <w:szCs w:val="24"/>
        </w:rPr>
        <w:t xml:space="preserve"> e o desejo de independência econômica.</w:t>
      </w:r>
    </w:p>
    <w:p w:rsidR="00A8281F" w:rsidP="5B5DD57C" w:rsidRDefault="55ABAD1A" w14:paraId="0E559DE7" w14:textId="5C0E09D8">
      <w:pPr>
        <w:spacing w:line="360" w:lineRule="auto"/>
        <w:ind w:firstLine="708"/>
        <w:jc w:val="both"/>
        <w:rPr>
          <w:rFonts w:ascii="Arial" w:hAnsi="Arial" w:eastAsia="Arial" w:cs="Arial"/>
          <w:color w:val="000000" w:themeColor="text1"/>
          <w:sz w:val="24"/>
          <w:szCs w:val="24"/>
        </w:rPr>
      </w:pPr>
      <w:r w:rsidRPr="5B5DD57C">
        <w:rPr>
          <w:rFonts w:ascii="Arial" w:hAnsi="Arial" w:eastAsia="Arial" w:cs="Arial"/>
          <w:color w:val="000000" w:themeColor="text1"/>
          <w:sz w:val="24"/>
          <w:szCs w:val="24"/>
        </w:rPr>
        <w:lastRenderedPageBreak/>
        <w:t xml:space="preserve">No entanto, mesmo com a crescente ascensão das mulheres no mercado de trabalho, muitas visões e hábitos da sociedade perante as mulheres continuaram, em razão </w:t>
      </w:r>
      <w:r w:rsidRPr="5B5DD57C" w:rsidR="05CE63CD">
        <w:rPr>
          <w:rFonts w:ascii="Arial" w:hAnsi="Arial" w:eastAsia="Arial" w:cs="Arial"/>
          <w:color w:val="000000" w:themeColor="text1"/>
          <w:sz w:val="24"/>
          <w:szCs w:val="24"/>
        </w:rPr>
        <w:t>das condições em que as mulheres puderam ocupar seus cargos.</w:t>
      </w:r>
    </w:p>
    <w:p w:rsidR="00A8281F" w:rsidP="537E5469" w:rsidRDefault="283F2C05" w14:paraId="21F532CF" w14:textId="02EDC2AE">
      <w:pPr>
        <w:spacing w:line="360" w:lineRule="auto"/>
        <w:ind w:left="2124" w:firstLine="708"/>
        <w:jc w:val="both"/>
        <w:rPr>
          <w:rFonts w:ascii="Arial" w:hAnsi="Arial" w:eastAsia="Arial" w:cs="Arial"/>
          <w:i w:val="1"/>
          <w:iCs w:val="1"/>
          <w:color w:val="404040" w:themeColor="text1" w:themeTint="BF"/>
          <w:sz w:val="24"/>
          <w:szCs w:val="24"/>
        </w:rPr>
      </w:pPr>
      <w:r w:rsidRPr="537E5469" w:rsidR="283F2C05">
        <w:rPr>
          <w:rFonts w:ascii="Arial" w:hAnsi="Arial" w:eastAsia="Arial" w:cs="Arial"/>
          <w:i w:val="1"/>
          <w:iCs w:val="1"/>
          <w:color w:val="404040" w:themeColor="text1" w:themeTint="BF" w:themeShade="FF"/>
          <w:sz w:val="24"/>
          <w:szCs w:val="24"/>
        </w:rPr>
        <w:t>(</w:t>
      </w:r>
      <w:r w:rsidRPr="537E5469" w:rsidR="21DA54CF">
        <w:rPr>
          <w:rFonts w:ascii="Arial" w:hAnsi="Arial" w:eastAsia="Arial" w:cs="Arial"/>
          <w:i w:val="1"/>
          <w:iCs w:val="1"/>
          <w:color w:val="404040" w:themeColor="text1" w:themeTint="BF" w:themeShade="FF"/>
          <w:sz w:val="24"/>
          <w:szCs w:val="24"/>
        </w:rPr>
        <w:t>Souza-Lobo, 1991</w:t>
      </w:r>
      <w:r w:rsidRPr="537E5469" w:rsidR="294F6340">
        <w:rPr>
          <w:rFonts w:ascii="Arial" w:hAnsi="Arial" w:eastAsia="Arial" w:cs="Arial"/>
          <w:i w:val="1"/>
          <w:iCs w:val="1"/>
          <w:color w:val="404040" w:themeColor="text1" w:themeTint="BF" w:themeShade="FF"/>
          <w:sz w:val="24"/>
          <w:szCs w:val="24"/>
        </w:rPr>
        <w:t xml:space="preserve">, p. 16) </w:t>
      </w:r>
      <w:r w:rsidRPr="537E5469" w:rsidR="283F2C05">
        <w:rPr>
          <w:rFonts w:ascii="Arial" w:hAnsi="Arial" w:eastAsia="Arial" w:cs="Arial"/>
          <w:i w:val="1"/>
          <w:iCs w:val="1"/>
          <w:color w:val="404040" w:themeColor="text1" w:themeTint="BF" w:themeShade="FF"/>
          <w:sz w:val="24"/>
          <w:szCs w:val="24"/>
        </w:rPr>
        <w:t>“Nes</w:t>
      </w:r>
      <w:r w:rsidRPr="537E5469" w:rsidR="05115354">
        <w:rPr>
          <w:rFonts w:ascii="Arial" w:hAnsi="Arial" w:eastAsia="Arial" w:cs="Arial"/>
          <w:i w:val="1"/>
          <w:iCs w:val="1"/>
          <w:color w:val="404040" w:themeColor="text1" w:themeTint="BF" w:themeShade="FF"/>
          <w:sz w:val="24"/>
          <w:szCs w:val="24"/>
        </w:rPr>
        <w:t>t</w:t>
      </w:r>
      <w:r w:rsidRPr="537E5469" w:rsidR="283F2C05">
        <w:rPr>
          <w:rFonts w:ascii="Arial" w:hAnsi="Arial" w:eastAsia="Arial" w:cs="Arial"/>
          <w:i w:val="1"/>
          <w:iCs w:val="1"/>
          <w:color w:val="404040" w:themeColor="text1" w:themeTint="BF" w:themeShade="FF"/>
          <w:sz w:val="24"/>
          <w:szCs w:val="24"/>
        </w:rPr>
        <w:t>e contexto, mudanças significativas ocorreram</w:t>
      </w:r>
      <w:r w:rsidRPr="537E5469" w:rsidR="652F0F7F">
        <w:rPr>
          <w:rFonts w:ascii="Arial" w:hAnsi="Arial" w:eastAsia="Arial" w:cs="Arial"/>
          <w:i w:val="1"/>
          <w:iCs w:val="1"/>
          <w:color w:val="404040" w:themeColor="text1" w:themeTint="BF" w:themeShade="FF"/>
          <w:sz w:val="24"/>
          <w:szCs w:val="24"/>
        </w:rPr>
        <w:t xml:space="preserve"> </w:t>
      </w:r>
      <w:r w:rsidRPr="537E5469" w:rsidR="283F2C05">
        <w:rPr>
          <w:rFonts w:ascii="Arial" w:hAnsi="Arial" w:eastAsia="Arial" w:cs="Arial"/>
          <w:i w:val="1"/>
          <w:iCs w:val="1"/>
          <w:color w:val="404040" w:themeColor="text1" w:themeTint="BF" w:themeShade="FF"/>
          <w:sz w:val="24"/>
          <w:szCs w:val="24"/>
        </w:rPr>
        <w:t xml:space="preserve">no emprego da mão de </w:t>
      </w:r>
      <w:r w:rsidRPr="537E5469" w:rsidR="268A2A4E">
        <w:rPr>
          <w:rFonts w:ascii="Arial" w:hAnsi="Arial" w:eastAsia="Arial" w:cs="Arial"/>
          <w:i w:val="1"/>
          <w:iCs w:val="1"/>
          <w:color w:val="404040" w:themeColor="text1" w:themeTint="BF" w:themeShade="FF"/>
          <w:sz w:val="24"/>
          <w:szCs w:val="24"/>
        </w:rPr>
        <w:t>obr</w:t>
      </w:r>
      <w:r w:rsidRPr="537E5469" w:rsidR="2E3D891A">
        <w:rPr>
          <w:rFonts w:ascii="Arial" w:hAnsi="Arial" w:eastAsia="Arial" w:cs="Arial"/>
          <w:i w:val="1"/>
          <w:iCs w:val="1"/>
          <w:color w:val="404040" w:themeColor="text1" w:themeTint="BF" w:themeShade="FF"/>
          <w:sz w:val="24"/>
          <w:szCs w:val="24"/>
        </w:rPr>
        <w:t>a</w:t>
      </w:r>
      <w:r w:rsidRPr="537E5469" w:rsidR="268A2A4E">
        <w:rPr>
          <w:rFonts w:ascii="Arial" w:hAnsi="Arial" w:eastAsia="Arial" w:cs="Arial"/>
          <w:i w:val="1"/>
          <w:iCs w:val="1"/>
          <w:color w:val="404040" w:themeColor="text1" w:themeTint="BF" w:themeShade="FF"/>
          <w:sz w:val="24"/>
          <w:szCs w:val="24"/>
        </w:rPr>
        <w:t xml:space="preserve"> feminina, apesar da permanência de seu status como “mão de obra secundária”</w:t>
      </w:r>
      <w:r w:rsidRPr="537E5469" w:rsidR="01EF30BD">
        <w:rPr>
          <w:rFonts w:ascii="Arial" w:hAnsi="Arial" w:eastAsia="Arial" w:cs="Arial"/>
          <w:i w:val="1"/>
          <w:iCs w:val="1"/>
          <w:color w:val="404040" w:themeColor="text1" w:themeTint="BF" w:themeShade="FF"/>
          <w:sz w:val="24"/>
          <w:szCs w:val="24"/>
        </w:rPr>
        <w:t xml:space="preserve"> </w:t>
      </w:r>
      <w:r w:rsidRPr="537E5469" w:rsidR="268A2A4E">
        <w:rPr>
          <w:rFonts w:ascii="Arial" w:hAnsi="Arial" w:eastAsia="Arial" w:cs="Arial"/>
          <w:i w:val="1"/>
          <w:iCs w:val="1"/>
          <w:color w:val="404040" w:themeColor="text1" w:themeTint="BF" w:themeShade="FF"/>
          <w:sz w:val="24"/>
          <w:szCs w:val="24"/>
        </w:rPr>
        <w:t>(</w:t>
      </w:r>
      <w:r w:rsidRPr="537E5469" w:rsidR="268A2A4E">
        <w:rPr>
          <w:rFonts w:ascii="Arial" w:hAnsi="Arial" w:eastAsia="Arial" w:cs="Arial"/>
          <w:i w:val="1"/>
          <w:iCs w:val="1"/>
          <w:color w:val="404040" w:themeColor="text1" w:themeTint="BF" w:themeShade="FF"/>
          <w:sz w:val="24"/>
          <w:szCs w:val="24"/>
        </w:rPr>
        <w:t>Abramo</w:t>
      </w:r>
      <w:r w:rsidRPr="537E5469" w:rsidR="268A2A4E">
        <w:rPr>
          <w:rFonts w:ascii="Arial" w:hAnsi="Arial" w:eastAsia="Arial" w:cs="Arial"/>
          <w:i w:val="1"/>
          <w:iCs w:val="1"/>
          <w:color w:val="404040" w:themeColor="text1" w:themeTint="BF" w:themeShade="FF"/>
          <w:sz w:val="24"/>
          <w:szCs w:val="24"/>
        </w:rPr>
        <w:t>, 2007)</w:t>
      </w:r>
      <w:r w:rsidRPr="537E5469" w:rsidR="527F7E75">
        <w:rPr>
          <w:rFonts w:ascii="Arial" w:hAnsi="Arial" w:eastAsia="Arial" w:cs="Arial"/>
          <w:i w:val="1"/>
          <w:iCs w:val="1"/>
          <w:color w:val="404040" w:themeColor="text1" w:themeTint="BF" w:themeShade="FF"/>
          <w:sz w:val="24"/>
          <w:szCs w:val="24"/>
        </w:rPr>
        <w:t>”</w:t>
      </w:r>
    </w:p>
    <w:p w:rsidR="00A8281F" w:rsidP="5B5DD57C" w:rsidRDefault="24316891" w14:paraId="125CBF9C" w14:textId="51C07411">
      <w:pPr>
        <w:spacing w:line="360" w:lineRule="auto"/>
        <w:ind w:firstLine="708"/>
        <w:jc w:val="both"/>
        <w:rPr>
          <w:rFonts w:ascii="Arial" w:hAnsi="Arial" w:eastAsia="Arial" w:cs="Arial"/>
          <w:color w:val="000000" w:themeColor="text1"/>
          <w:sz w:val="24"/>
          <w:szCs w:val="24"/>
        </w:rPr>
      </w:pPr>
      <w:r w:rsidRPr="6D46CDF3" w:rsidR="24316891">
        <w:rPr>
          <w:rFonts w:ascii="Arial" w:hAnsi="Arial" w:eastAsia="Arial" w:cs="Arial"/>
          <w:color w:val="000000" w:themeColor="text1" w:themeTint="FF" w:themeShade="FF"/>
          <w:sz w:val="24"/>
          <w:szCs w:val="24"/>
        </w:rPr>
        <w:t xml:space="preserve"> Porém, apesar </w:t>
      </w:r>
      <w:r w:rsidRPr="6D46CDF3" w:rsidR="63A38D75">
        <w:rPr>
          <w:rFonts w:ascii="Arial" w:hAnsi="Arial" w:eastAsia="Arial" w:cs="Arial"/>
          <w:color w:val="000000" w:themeColor="text1" w:themeTint="FF" w:themeShade="FF"/>
          <w:sz w:val="24"/>
          <w:szCs w:val="24"/>
        </w:rPr>
        <w:t>do aumento da empregabilidade feminina</w:t>
      </w:r>
      <w:r w:rsidRPr="6D46CDF3" w:rsidR="5BFE5901">
        <w:rPr>
          <w:rFonts w:ascii="Arial" w:hAnsi="Arial" w:eastAsia="Arial" w:cs="Arial"/>
          <w:color w:val="000000" w:themeColor="text1" w:themeTint="FF" w:themeShade="FF"/>
          <w:sz w:val="24"/>
          <w:szCs w:val="24"/>
        </w:rPr>
        <w:t xml:space="preserve">, ainda </w:t>
      </w:r>
      <w:r w:rsidRPr="6D46CDF3" w:rsidR="63A38D75">
        <w:rPr>
          <w:rFonts w:ascii="Arial" w:hAnsi="Arial" w:eastAsia="Arial" w:cs="Arial"/>
          <w:color w:val="000000" w:themeColor="text1" w:themeTint="FF" w:themeShade="FF"/>
          <w:sz w:val="24"/>
          <w:szCs w:val="24"/>
        </w:rPr>
        <w:t xml:space="preserve">existem alguns problemas notáveis </w:t>
      </w:r>
      <w:r w:rsidRPr="6D46CDF3" w:rsidR="73A304E4">
        <w:rPr>
          <w:rFonts w:ascii="Arial" w:hAnsi="Arial" w:eastAsia="Arial" w:cs="Arial"/>
          <w:color w:val="000000" w:themeColor="text1" w:themeTint="FF" w:themeShade="FF"/>
          <w:sz w:val="24"/>
          <w:szCs w:val="24"/>
        </w:rPr>
        <w:t>tanto na forma como as mulheres puderam se qualificar, quanto em problemas atuais. Por exemplo, vemos que em</w:t>
      </w:r>
      <w:r w:rsidRPr="6D46CDF3" w:rsidR="08FA9272">
        <w:rPr>
          <w:rFonts w:ascii="Arial" w:hAnsi="Arial" w:eastAsia="Arial" w:cs="Arial"/>
          <w:color w:val="000000" w:themeColor="text1" w:themeTint="FF" w:themeShade="FF"/>
          <w:sz w:val="24"/>
          <w:szCs w:val="24"/>
        </w:rPr>
        <w:t xml:space="preserve"> razão da bipolarização das profissões, segundo dados do PNAD de 2009, sete milhões e duz</w:t>
      </w:r>
      <w:r w:rsidRPr="6D46CDF3" w:rsidR="119A5CAF">
        <w:rPr>
          <w:rFonts w:ascii="Arial" w:hAnsi="Arial" w:eastAsia="Arial" w:cs="Arial"/>
          <w:color w:val="000000" w:themeColor="text1" w:themeTint="FF" w:themeShade="FF"/>
          <w:sz w:val="24"/>
          <w:szCs w:val="24"/>
        </w:rPr>
        <w:t xml:space="preserve">entas mil têm um emprego doméstico, das quais quinhentas mil são homens e </w:t>
      </w:r>
      <w:r w:rsidRPr="6D46CDF3" w:rsidR="119A5CAF">
        <w:rPr>
          <w:rFonts w:ascii="Arial" w:hAnsi="Arial" w:eastAsia="Arial" w:cs="Arial"/>
          <w:color w:val="000000" w:themeColor="text1" w:themeTint="FF" w:themeShade="FF"/>
          <w:sz w:val="24"/>
          <w:szCs w:val="24"/>
        </w:rPr>
        <w:t>sei</w:t>
      </w:r>
      <w:ins w:author="Duanny Woiciechowski Batista Gumesson" w:date="2022-12-05T14:40:11.244Z" w:id="454586255">
        <w:r w:rsidRPr="6D46CDF3" w:rsidR="582426FD">
          <w:rPr>
            <w:rFonts w:ascii="Arial" w:hAnsi="Arial" w:eastAsia="Arial" w:cs="Arial"/>
            <w:color w:val="000000" w:themeColor="text1" w:themeTint="FF" w:themeShade="FF"/>
            <w:sz w:val="24"/>
            <w:szCs w:val="24"/>
          </w:rPr>
          <w:t>s</w:t>
        </w:r>
      </w:ins>
      <w:del w:author="Duanny Woiciechowski Batista Gumesson" w:date="2022-12-05T14:40:11.625Z" w:id="101862984">
        <w:r w:rsidRPr="6D46CDF3" w:rsidDel="119A5CAF">
          <w:rPr>
            <w:rFonts w:ascii="Arial" w:hAnsi="Arial" w:eastAsia="Arial" w:cs="Arial"/>
            <w:color w:val="000000" w:themeColor="text1" w:themeTint="FF" w:themeShade="FF"/>
            <w:sz w:val="24"/>
            <w:szCs w:val="24"/>
          </w:rPr>
          <w:delText>z</w:delText>
        </w:r>
      </w:del>
      <w:r w:rsidRPr="6D46CDF3" w:rsidR="119A5CAF">
        <w:rPr>
          <w:rFonts w:ascii="Arial" w:hAnsi="Arial" w:eastAsia="Arial" w:cs="Arial"/>
          <w:color w:val="000000" w:themeColor="text1" w:themeTint="FF" w:themeShade="FF"/>
          <w:sz w:val="24"/>
          <w:szCs w:val="24"/>
        </w:rPr>
        <w:t xml:space="preserve"> milh</w:t>
      </w:r>
      <w:r w:rsidRPr="6D46CDF3" w:rsidR="5C883C86">
        <w:rPr>
          <w:rFonts w:ascii="Arial" w:hAnsi="Arial" w:eastAsia="Arial" w:cs="Arial"/>
          <w:color w:val="000000" w:themeColor="text1" w:themeTint="FF" w:themeShade="FF"/>
          <w:sz w:val="24"/>
          <w:szCs w:val="24"/>
        </w:rPr>
        <w:t>ões e setecentos são mulheres. Além disso,</w:t>
      </w:r>
      <w:r w:rsidRPr="6D46CDF3" w:rsidR="0EE42712">
        <w:rPr>
          <w:rFonts w:ascii="Arial" w:hAnsi="Arial" w:eastAsia="Arial" w:cs="Arial"/>
          <w:color w:val="000000" w:themeColor="text1" w:themeTint="FF" w:themeShade="FF"/>
          <w:sz w:val="24"/>
          <w:szCs w:val="24"/>
        </w:rPr>
        <w:t xml:space="preserve"> </w:t>
      </w:r>
      <w:r w:rsidRPr="6D46CDF3" w:rsidR="5C883C86">
        <w:rPr>
          <w:rFonts w:ascii="Arial" w:hAnsi="Arial" w:eastAsia="Arial" w:cs="Arial"/>
          <w:color w:val="000000" w:themeColor="text1" w:themeTint="FF" w:themeShade="FF"/>
          <w:sz w:val="24"/>
          <w:szCs w:val="24"/>
        </w:rPr>
        <w:t>em razão</w:t>
      </w:r>
      <w:r w:rsidRPr="6D46CDF3" w:rsidR="4F1FC44D">
        <w:rPr>
          <w:rFonts w:ascii="Arial" w:hAnsi="Arial" w:eastAsia="Arial" w:cs="Arial"/>
          <w:color w:val="000000" w:themeColor="text1" w:themeTint="FF" w:themeShade="FF"/>
          <w:sz w:val="24"/>
          <w:szCs w:val="24"/>
        </w:rPr>
        <w:t xml:space="preserve"> da maior empregabilidade das mulheres, houve uma ascensão na mercantilização</w:t>
      </w:r>
      <w:r w:rsidRPr="6D46CDF3" w:rsidR="4D890C43">
        <w:rPr>
          <w:rFonts w:ascii="Arial" w:hAnsi="Arial" w:eastAsia="Arial" w:cs="Arial"/>
          <w:color w:val="000000" w:themeColor="text1" w:themeTint="FF" w:themeShade="FF"/>
          <w:sz w:val="24"/>
          <w:szCs w:val="24"/>
        </w:rPr>
        <w:t xml:space="preserve"> de trabalhos tradicionalmente delegados </w:t>
      </w:r>
      <w:r w:rsidRPr="6D46CDF3" w:rsidR="571BD14C">
        <w:rPr>
          <w:rFonts w:ascii="Arial" w:hAnsi="Arial" w:eastAsia="Arial" w:cs="Arial"/>
          <w:color w:val="000000" w:themeColor="text1" w:themeTint="FF" w:themeShade="FF"/>
          <w:sz w:val="24"/>
          <w:szCs w:val="24"/>
        </w:rPr>
        <w:t>às</w:t>
      </w:r>
      <w:r w:rsidRPr="6D46CDF3" w:rsidR="4D890C43">
        <w:rPr>
          <w:rFonts w:ascii="Arial" w:hAnsi="Arial" w:eastAsia="Arial" w:cs="Arial"/>
          <w:color w:val="000000" w:themeColor="text1" w:themeTint="FF" w:themeShade="FF"/>
          <w:sz w:val="24"/>
          <w:szCs w:val="24"/>
        </w:rPr>
        <w:t xml:space="preserve"> mulheres em uma família, trabalhos gratuitos e feito</w:t>
      </w:r>
      <w:r w:rsidRPr="6D46CDF3" w:rsidR="60389D4D">
        <w:rPr>
          <w:rFonts w:ascii="Arial" w:hAnsi="Arial" w:eastAsia="Arial" w:cs="Arial"/>
          <w:color w:val="000000" w:themeColor="text1" w:themeTint="FF" w:themeShade="FF"/>
          <w:sz w:val="24"/>
          <w:szCs w:val="24"/>
        </w:rPr>
        <w:t>s por amor ao lar: o cuidado</w:t>
      </w:r>
      <w:r w:rsidRPr="6D46CDF3" w:rsidR="6B80640D">
        <w:rPr>
          <w:rFonts w:ascii="Arial" w:hAnsi="Arial" w:eastAsia="Arial" w:cs="Arial"/>
          <w:color w:val="000000" w:themeColor="text1" w:themeTint="FF" w:themeShade="FF"/>
          <w:sz w:val="24"/>
          <w:szCs w:val="24"/>
        </w:rPr>
        <w:t xml:space="preserve"> e carinho</w:t>
      </w:r>
      <w:r w:rsidRPr="6D46CDF3" w:rsidR="60389D4D">
        <w:rPr>
          <w:rFonts w:ascii="Arial" w:hAnsi="Arial" w:eastAsia="Arial" w:cs="Arial"/>
          <w:color w:val="000000" w:themeColor="text1" w:themeTint="FF" w:themeShade="FF"/>
          <w:sz w:val="24"/>
          <w:szCs w:val="24"/>
        </w:rPr>
        <w:t xml:space="preserve"> da casa, das crianças</w:t>
      </w:r>
      <w:r w:rsidRPr="6D46CDF3" w:rsidR="1BAE2923">
        <w:rPr>
          <w:rFonts w:ascii="Arial" w:hAnsi="Arial" w:eastAsia="Arial" w:cs="Arial"/>
          <w:color w:val="000000" w:themeColor="text1" w:themeTint="FF" w:themeShade="FF"/>
          <w:sz w:val="24"/>
          <w:szCs w:val="24"/>
        </w:rPr>
        <w:t xml:space="preserve"> e filhos</w:t>
      </w:r>
      <w:r w:rsidRPr="6D46CDF3" w:rsidR="60389D4D">
        <w:rPr>
          <w:rFonts w:ascii="Arial" w:hAnsi="Arial" w:eastAsia="Arial" w:cs="Arial"/>
          <w:color w:val="000000" w:themeColor="text1" w:themeTint="FF" w:themeShade="FF"/>
          <w:sz w:val="24"/>
          <w:szCs w:val="24"/>
        </w:rPr>
        <w:t xml:space="preserve">, </w:t>
      </w:r>
      <w:r w:rsidRPr="6D46CDF3" w:rsidR="65D8A633">
        <w:rPr>
          <w:rFonts w:ascii="Arial" w:hAnsi="Arial" w:eastAsia="Arial" w:cs="Arial"/>
          <w:color w:val="000000" w:themeColor="text1" w:themeTint="FF" w:themeShade="FF"/>
          <w:sz w:val="24"/>
          <w:szCs w:val="24"/>
        </w:rPr>
        <w:t xml:space="preserve">dos </w:t>
      </w:r>
      <w:r w:rsidRPr="6D46CDF3" w:rsidR="60389D4D">
        <w:rPr>
          <w:rFonts w:ascii="Arial" w:hAnsi="Arial" w:eastAsia="Arial" w:cs="Arial"/>
          <w:color w:val="000000" w:themeColor="text1" w:themeTint="FF" w:themeShade="FF"/>
          <w:sz w:val="24"/>
          <w:szCs w:val="24"/>
        </w:rPr>
        <w:t>doentes</w:t>
      </w:r>
      <w:r w:rsidRPr="6D46CDF3" w:rsidR="115AE242">
        <w:rPr>
          <w:rFonts w:ascii="Arial" w:hAnsi="Arial" w:eastAsia="Arial" w:cs="Arial"/>
          <w:color w:val="000000" w:themeColor="text1" w:themeTint="FF" w:themeShade="FF"/>
          <w:sz w:val="24"/>
          <w:szCs w:val="24"/>
        </w:rPr>
        <w:t>, idosos, e da família como um todo.</w:t>
      </w:r>
    </w:p>
    <w:p w:rsidR="00A8281F" w:rsidP="5B5DD57C" w:rsidRDefault="5D8267B0" w14:paraId="2BFB952F" w14:textId="64D70CB5">
      <w:pPr>
        <w:spacing w:line="360" w:lineRule="auto"/>
        <w:ind w:firstLine="708"/>
        <w:jc w:val="both"/>
        <w:rPr>
          <w:rFonts w:ascii="Arial" w:hAnsi="Arial" w:eastAsia="Arial" w:cs="Arial"/>
          <w:sz w:val="24"/>
          <w:szCs w:val="24"/>
        </w:rPr>
      </w:pPr>
      <w:r w:rsidRPr="6D46CDF3" w:rsidR="5D8267B0">
        <w:rPr>
          <w:rFonts w:ascii="Arial" w:hAnsi="Arial" w:eastAsia="Arial" w:cs="Arial"/>
          <w:color w:val="000000" w:themeColor="text1" w:themeTint="FF" w:themeShade="FF"/>
          <w:sz w:val="24"/>
          <w:szCs w:val="24"/>
        </w:rPr>
        <w:t>No entanto, mesmo com o aumento feminino no mercado de trabalho, ainda é pe</w:t>
      </w:r>
      <w:r w:rsidRPr="6D46CDF3" w:rsidR="6EAC92B2">
        <w:rPr>
          <w:rFonts w:ascii="Arial" w:hAnsi="Arial" w:eastAsia="Arial" w:cs="Arial"/>
          <w:color w:val="000000" w:themeColor="text1" w:themeTint="FF" w:themeShade="FF"/>
          <w:sz w:val="24"/>
          <w:szCs w:val="24"/>
        </w:rPr>
        <w:t>rceptível a secundariza</w:t>
      </w:r>
      <w:ins w:author="Duanny Woiciechowski Batista Gumesson" w:date="2022-12-05T14:40:26.025Z" w:id="2102407759">
        <w:r w:rsidRPr="6D46CDF3" w:rsidR="2A43F713">
          <w:rPr>
            <w:rFonts w:ascii="Arial" w:hAnsi="Arial" w:eastAsia="Arial" w:cs="Arial"/>
            <w:color w:val="000000" w:themeColor="text1" w:themeTint="FF" w:themeShade="FF"/>
            <w:sz w:val="24"/>
            <w:szCs w:val="24"/>
          </w:rPr>
          <w:t>ç</w:t>
        </w:r>
      </w:ins>
      <w:del w:author="Duanny Woiciechowski Batista Gumesson" w:date="2022-12-05T14:40:25.22Z" w:id="984705390">
        <w:r w:rsidRPr="6D46CDF3" w:rsidDel="6EAC92B2">
          <w:rPr>
            <w:rFonts w:ascii="Arial" w:hAnsi="Arial" w:eastAsia="Arial" w:cs="Arial"/>
            <w:color w:val="000000" w:themeColor="text1" w:themeTint="FF" w:themeShade="FF"/>
            <w:sz w:val="24"/>
            <w:szCs w:val="24"/>
          </w:rPr>
          <w:delText>r</w:delText>
        </w:r>
      </w:del>
      <w:r w:rsidRPr="6D46CDF3" w:rsidR="6EAC92B2">
        <w:rPr>
          <w:rFonts w:ascii="Arial" w:hAnsi="Arial" w:eastAsia="Arial" w:cs="Arial"/>
          <w:color w:val="000000" w:themeColor="text1" w:themeTint="FF" w:themeShade="FF"/>
          <w:sz w:val="24"/>
          <w:szCs w:val="24"/>
        </w:rPr>
        <w:t>ão da mulher</w:t>
      </w:r>
      <w:r w:rsidRPr="6D46CDF3" w:rsidR="33B80E48">
        <w:rPr>
          <w:rFonts w:ascii="Arial" w:hAnsi="Arial" w:eastAsia="Arial" w:cs="Arial"/>
          <w:color w:val="000000" w:themeColor="text1" w:themeTint="FF" w:themeShade="FF"/>
          <w:sz w:val="24"/>
          <w:szCs w:val="24"/>
        </w:rPr>
        <w:t xml:space="preserve">, em seus salários, </w:t>
      </w:r>
      <w:r w:rsidRPr="6D46CDF3" w:rsidR="5F248208">
        <w:rPr>
          <w:rFonts w:ascii="Arial" w:hAnsi="Arial" w:eastAsia="Arial" w:cs="Arial"/>
          <w:color w:val="000000" w:themeColor="text1" w:themeTint="FF" w:themeShade="FF"/>
          <w:sz w:val="24"/>
          <w:szCs w:val="24"/>
        </w:rPr>
        <w:t>polos de profissões</w:t>
      </w:r>
      <w:r w:rsidRPr="6D46CDF3" w:rsidR="289ADEDB">
        <w:rPr>
          <w:rFonts w:ascii="Arial" w:hAnsi="Arial" w:eastAsia="Arial" w:cs="Arial"/>
          <w:color w:val="000000" w:themeColor="text1" w:themeTint="FF" w:themeShade="FF"/>
          <w:sz w:val="24"/>
          <w:szCs w:val="24"/>
        </w:rPr>
        <w:t xml:space="preserve"> e qualificações,</w:t>
      </w:r>
      <w:r w:rsidRPr="6D46CDF3" w:rsidR="6EAC92B2">
        <w:rPr>
          <w:rFonts w:ascii="Arial" w:hAnsi="Arial" w:eastAsia="Arial" w:cs="Arial"/>
          <w:color w:val="000000" w:themeColor="text1" w:themeTint="FF" w:themeShade="FF"/>
          <w:sz w:val="24"/>
          <w:szCs w:val="24"/>
        </w:rPr>
        <w:t xml:space="preserve"> em razão do passado das instituições da sociedade que a tratavam como submissa, </w:t>
      </w:r>
      <w:r w:rsidRPr="6D46CDF3" w:rsidR="7B79BF7A">
        <w:rPr>
          <w:rFonts w:ascii="Arial" w:hAnsi="Arial" w:eastAsia="Arial" w:cs="Arial"/>
          <w:color w:val="000000" w:themeColor="text1" w:themeTint="FF" w:themeShade="FF"/>
          <w:sz w:val="24"/>
          <w:szCs w:val="24"/>
        </w:rPr>
        <w:t>sustentada e que somente exercia o trabalho reprodutivo.</w:t>
      </w:r>
      <w:r w:rsidRPr="6D46CDF3" w:rsidR="6EAC92B2">
        <w:rPr>
          <w:rFonts w:ascii="Arial" w:hAnsi="Arial" w:eastAsia="Arial" w:cs="Arial"/>
          <w:color w:val="000000" w:themeColor="text1" w:themeTint="FF" w:themeShade="FF"/>
          <w:sz w:val="24"/>
          <w:szCs w:val="24"/>
        </w:rPr>
        <w:t xml:space="preserve"> </w:t>
      </w:r>
      <w:r w:rsidRPr="6D46CDF3" w:rsidR="7FFFFA8B">
        <w:rPr>
          <w:rFonts w:ascii="Arial" w:hAnsi="Arial" w:eastAsia="Arial" w:cs="Arial"/>
          <w:color w:val="000000" w:themeColor="text1" w:themeTint="FF" w:themeShade="FF"/>
          <w:sz w:val="24"/>
          <w:szCs w:val="24"/>
        </w:rPr>
        <w:t xml:space="preserve">Além disso, </w:t>
      </w:r>
      <w:r w:rsidRPr="6D46CDF3" w:rsidR="1811F062">
        <w:rPr>
          <w:rFonts w:ascii="Arial" w:hAnsi="Arial" w:eastAsia="Arial" w:cs="Arial"/>
          <w:color w:val="000000" w:themeColor="text1" w:themeTint="FF" w:themeShade="FF"/>
          <w:sz w:val="24"/>
          <w:szCs w:val="24"/>
        </w:rPr>
        <w:t xml:space="preserve">apesar do grande espaço em que as mulheres </w:t>
      </w:r>
      <w:r w:rsidRPr="6D46CDF3" w:rsidR="40841647">
        <w:rPr>
          <w:rFonts w:ascii="Arial" w:hAnsi="Arial" w:eastAsia="Arial" w:cs="Arial"/>
          <w:color w:val="000000" w:themeColor="text1" w:themeTint="FF" w:themeShade="FF"/>
          <w:sz w:val="24"/>
          <w:szCs w:val="24"/>
        </w:rPr>
        <w:t>têm</w:t>
      </w:r>
      <w:r w:rsidRPr="6D46CDF3" w:rsidR="1811F062">
        <w:rPr>
          <w:rFonts w:ascii="Arial" w:hAnsi="Arial" w:eastAsia="Arial" w:cs="Arial"/>
          <w:color w:val="000000" w:themeColor="text1" w:themeTint="FF" w:themeShade="FF"/>
          <w:sz w:val="24"/>
          <w:szCs w:val="24"/>
        </w:rPr>
        <w:t xml:space="preserve"> ocupado </w:t>
      </w:r>
      <w:r w:rsidRPr="6D46CDF3" w:rsidR="26D475C3">
        <w:rPr>
          <w:rFonts w:ascii="Arial" w:hAnsi="Arial" w:eastAsia="Arial" w:cs="Arial"/>
          <w:color w:val="000000" w:themeColor="text1" w:themeTint="FF" w:themeShade="FF"/>
          <w:sz w:val="24"/>
          <w:szCs w:val="24"/>
        </w:rPr>
        <w:t xml:space="preserve">nas </w:t>
      </w:r>
      <w:r w:rsidRPr="6D46CDF3" w:rsidR="4BF98D02">
        <w:rPr>
          <w:rFonts w:ascii="Arial" w:hAnsi="Arial" w:eastAsia="Arial" w:cs="Arial"/>
          <w:color w:val="000000" w:themeColor="text1" w:themeTint="FF" w:themeShade="FF"/>
          <w:sz w:val="24"/>
          <w:szCs w:val="24"/>
        </w:rPr>
        <w:t>diferentes profissões</w:t>
      </w:r>
      <w:r w:rsidRPr="6D46CDF3" w:rsidR="26D475C3">
        <w:rPr>
          <w:rFonts w:ascii="Arial" w:hAnsi="Arial" w:eastAsia="Arial" w:cs="Arial"/>
          <w:color w:val="000000" w:themeColor="text1" w:themeTint="FF" w:themeShade="FF"/>
          <w:sz w:val="24"/>
          <w:szCs w:val="24"/>
        </w:rPr>
        <w:t xml:space="preserve">, segundo </w:t>
      </w:r>
      <w:proofErr w:type="gramStart"/>
      <w:r w:rsidRPr="6D46CDF3" w:rsidR="26D475C3">
        <w:rPr>
          <w:rFonts w:ascii="Arial" w:hAnsi="Arial" w:eastAsia="Arial" w:cs="Arial"/>
          <w:color w:val="000000" w:themeColor="text1" w:themeTint="FF" w:themeShade="FF"/>
          <w:sz w:val="24"/>
          <w:szCs w:val="24"/>
        </w:rPr>
        <w:t>o</w:t>
      </w:r>
      <w:proofErr w:type="gramEnd"/>
      <w:r w:rsidRPr="6D46CDF3" w:rsidR="26D475C3">
        <w:rPr>
          <w:rFonts w:ascii="Arial" w:hAnsi="Arial" w:eastAsia="Arial" w:cs="Arial"/>
          <w:color w:val="000000" w:themeColor="text1" w:themeTint="FF" w:themeShade="FF"/>
          <w:sz w:val="24"/>
          <w:szCs w:val="24"/>
        </w:rPr>
        <w:t xml:space="preserve"> PNAD</w:t>
      </w:r>
      <w:r w:rsidRPr="6D46CDF3" w:rsidR="5F12C490">
        <w:rPr>
          <w:rFonts w:ascii="Arial" w:hAnsi="Arial" w:eastAsia="Arial" w:cs="Arial"/>
          <w:color w:val="000000" w:themeColor="text1" w:themeTint="FF" w:themeShade="FF"/>
          <w:sz w:val="24"/>
          <w:szCs w:val="24"/>
        </w:rPr>
        <w:t>/IBGE,</w:t>
      </w:r>
      <w:r w:rsidRPr="6D46CDF3" w:rsidR="0E9CDF45">
        <w:rPr>
          <w:rFonts w:ascii="Arial" w:hAnsi="Arial" w:eastAsia="Arial" w:cs="Arial"/>
          <w:color w:val="000000" w:themeColor="text1" w:themeTint="FF" w:themeShade="FF"/>
          <w:sz w:val="24"/>
          <w:szCs w:val="24"/>
        </w:rPr>
        <w:t xml:space="preserve"> </w:t>
      </w:r>
      <w:r w:rsidRPr="6D46CDF3" w:rsidR="63A38D75">
        <w:rPr>
          <w:rFonts w:ascii="Arial" w:hAnsi="Arial" w:eastAsia="Arial" w:cs="Arial"/>
          <w:color w:val="000000" w:themeColor="text1" w:themeTint="FF" w:themeShade="FF"/>
          <w:sz w:val="24"/>
          <w:szCs w:val="24"/>
        </w:rPr>
        <w:t>a proporç</w:t>
      </w:r>
      <w:r w:rsidRPr="6D46CDF3" w:rsidR="2BB07584">
        <w:rPr>
          <w:rFonts w:ascii="Arial" w:hAnsi="Arial" w:eastAsia="Arial" w:cs="Arial"/>
          <w:color w:val="000000" w:themeColor="text1" w:themeTint="FF" w:themeShade="FF"/>
          <w:sz w:val="24"/>
          <w:szCs w:val="24"/>
        </w:rPr>
        <w:t>ão entre mulheres que procuram ser ou estão empregadas ainda é inferior aos homens</w:t>
      </w:r>
      <w:r w:rsidRPr="6D46CDF3" w:rsidR="3E653729">
        <w:rPr>
          <w:rFonts w:ascii="Arial" w:hAnsi="Arial" w:eastAsia="Arial" w:cs="Arial"/>
          <w:color w:val="000000" w:themeColor="text1" w:themeTint="FF" w:themeShade="FF"/>
          <w:sz w:val="24"/>
          <w:szCs w:val="24"/>
        </w:rPr>
        <w:t xml:space="preserve">, em que, em 2008, enquanto </w:t>
      </w:r>
      <w:r w:rsidRPr="6D46CDF3" w:rsidR="3E653729">
        <w:rPr>
          <w:rFonts w:ascii="Arial" w:hAnsi="Arial" w:eastAsia="Arial" w:cs="Arial"/>
          <w:sz w:val="24"/>
          <w:szCs w:val="24"/>
        </w:rPr>
        <w:t>57,6% das brasileiras participavam do mercado de trabalho, 80,5% dos homens estavam na mesma situação.</w:t>
      </w:r>
    </w:p>
    <w:p w:rsidR="37718FCF" w:rsidP="537E5469" w:rsidRDefault="37718FCF" w14:paraId="3C6EA31F" w14:textId="1D7A0E4F">
      <w:pPr>
        <w:pStyle w:val="Normal"/>
        <w:spacing w:line="360" w:lineRule="auto"/>
        <w:ind w:left="2124" w:firstLine="708"/>
        <w:jc w:val="both"/>
        <w:rPr>
          <w:rFonts w:ascii="Arial" w:hAnsi="Arial" w:eastAsia="Arial" w:cs="Arial"/>
          <w:i w:val="1"/>
          <w:iCs w:val="1"/>
          <w:color w:val="403D39"/>
          <w:sz w:val="24"/>
          <w:szCs w:val="24"/>
        </w:rPr>
      </w:pPr>
      <w:r w:rsidRPr="537E5469" w:rsidR="62D05E40">
        <w:rPr>
          <w:rFonts w:ascii="Arial" w:hAnsi="Arial" w:eastAsia="Arial" w:cs="Arial"/>
          <w:i w:val="1"/>
          <w:iCs w:val="1"/>
          <w:color w:val="403D39"/>
          <w:sz w:val="24"/>
          <w:szCs w:val="24"/>
        </w:rPr>
        <w:t>(Santos, 2008)</w:t>
      </w:r>
      <w:r w:rsidRPr="537E5469" w:rsidR="62D05E40">
        <w:rPr>
          <w:rFonts w:ascii="Arial" w:hAnsi="Arial" w:eastAsia="Arial" w:cs="Arial"/>
          <w:i w:val="1"/>
          <w:iCs w:val="1"/>
          <w:color w:val="404040" w:themeColor="text1" w:themeTint="BF" w:themeShade="FF"/>
          <w:sz w:val="24"/>
          <w:szCs w:val="24"/>
        </w:rPr>
        <w:t xml:space="preserve"> </w:t>
      </w:r>
      <w:r w:rsidRPr="537E5469" w:rsidR="37718FCF">
        <w:rPr>
          <w:rFonts w:ascii="Arial" w:hAnsi="Arial" w:eastAsia="Arial" w:cs="Arial"/>
          <w:i w:val="1"/>
          <w:iCs w:val="1"/>
          <w:color w:val="404040" w:themeColor="text1" w:themeTint="BF" w:themeShade="FF"/>
          <w:sz w:val="24"/>
          <w:szCs w:val="24"/>
        </w:rPr>
        <w:t>“No Brasil</w:t>
      </w:r>
      <w:r w:rsidRPr="537E5469" w:rsidR="37718FCF">
        <w:rPr>
          <w:rFonts w:ascii="Arial" w:hAnsi="Arial" w:eastAsia="Arial" w:cs="Arial"/>
          <w:i w:val="1"/>
          <w:iCs w:val="1"/>
          <w:color w:val="000000" w:themeColor="text1" w:themeTint="FF" w:themeShade="FF"/>
          <w:sz w:val="24"/>
          <w:szCs w:val="24"/>
        </w:rPr>
        <w:t>,</w:t>
      </w:r>
      <w:r w:rsidRPr="537E5469" w:rsidR="37718FCF">
        <w:rPr>
          <w:rFonts w:ascii="Arial" w:hAnsi="Arial" w:eastAsia="Arial" w:cs="Arial"/>
          <w:i w:val="1"/>
          <w:iCs w:val="1"/>
          <w:color w:val="403D39"/>
          <w:sz w:val="24"/>
          <w:szCs w:val="24"/>
        </w:rPr>
        <w:t xml:space="preserve"> a situação da mulher no mundo do trabalho revela-se marcada por elementos de continuidade e mudanças. Os fatores de continuidade expressam-   se na concentração das mulheres em empregos de menor remuneração no setor de serviços e particularmente no segmento informal e mais desprotegido do mercado de trabalho. De outro lado, como </w:t>
      </w:r>
      <w:r w:rsidRPr="537E5469" w:rsidR="37718FCF">
        <w:rPr>
          <w:rFonts w:ascii="Arial" w:hAnsi="Arial" w:eastAsia="Arial" w:cs="Arial"/>
          <w:i w:val="1"/>
          <w:iCs w:val="1"/>
          <w:color w:val="403D39"/>
          <w:sz w:val="24"/>
          <w:szCs w:val="24"/>
        </w:rPr>
        <w:t>expressão de mudanças, aumentou a participação de mulheres em ocupações não-manuais de melhor remuneração, em cargos de comando, profissões de prestígio e mesmo como proprietárias de negócios no comércio e em serviços. As discrepâncias de gênero de rendimentos persistem, apesar do progresso ocupacional, sendo que as diferenças de ganhos não podem ser atribuídas a diferenças em termos de números de horas trabalhadas e escolaridade, devendo ser creditadas aos processos de discriminação (</w:t>
      </w:r>
      <w:proofErr w:type="spellStart"/>
      <w:r w:rsidRPr="537E5469" w:rsidR="37718FCF">
        <w:rPr>
          <w:rFonts w:ascii="Arial" w:hAnsi="Arial" w:eastAsia="Arial" w:cs="Arial"/>
          <w:i w:val="1"/>
          <w:iCs w:val="1"/>
          <w:color w:val="403D39"/>
          <w:sz w:val="24"/>
          <w:szCs w:val="24"/>
        </w:rPr>
        <w:t>Bruschini</w:t>
      </w:r>
      <w:proofErr w:type="spellEnd"/>
      <w:r w:rsidRPr="537E5469" w:rsidR="37718FCF">
        <w:rPr>
          <w:rFonts w:ascii="Arial" w:hAnsi="Arial" w:eastAsia="Arial" w:cs="Arial"/>
          <w:i w:val="1"/>
          <w:iCs w:val="1"/>
          <w:color w:val="403D39"/>
          <w:sz w:val="24"/>
          <w:szCs w:val="24"/>
        </w:rPr>
        <w:t>, 2000). Estudo dos efeitos da composição por gênero das ocupações sobre os salários mostra que persiste no Brasil uma penalidade salarial para aqueles que estão inseridos em ocupações tipicamente femininas, sendo que essa penalidade se mostra mais forte para as mulheres do que para os homens.”</w:t>
      </w:r>
      <w:r w:rsidRPr="537E5469" w:rsidR="557A4D97">
        <w:rPr>
          <w:rFonts w:ascii="Arial" w:hAnsi="Arial" w:eastAsia="Arial" w:cs="Arial"/>
          <w:i w:val="1"/>
          <w:iCs w:val="1"/>
          <w:color w:val="403D39"/>
          <w:sz w:val="24"/>
          <w:szCs w:val="24"/>
        </w:rPr>
        <w:t xml:space="preserve"> </w:t>
      </w:r>
    </w:p>
    <w:p w:rsidR="537E5469" w:rsidP="537E5469" w:rsidRDefault="537E5469" w14:paraId="09E30ACE" w14:textId="07B88C0D">
      <w:pPr>
        <w:pStyle w:val="Normal"/>
        <w:spacing w:line="360" w:lineRule="auto"/>
        <w:jc w:val="both"/>
        <w:rPr>
          <w:rFonts w:ascii="Arial" w:hAnsi="Arial" w:eastAsia="Arial" w:cs="Arial"/>
          <w:b w:val="1"/>
          <w:bCs w:val="1"/>
          <w:color w:val="000000" w:themeColor="text1" w:themeTint="FF" w:themeShade="FF"/>
          <w:sz w:val="24"/>
          <w:szCs w:val="24"/>
        </w:rPr>
      </w:pPr>
    </w:p>
    <w:p w:rsidR="79C0DC78" w:rsidP="537E5469" w:rsidRDefault="79C0DC78" w14:paraId="477F8094" w14:textId="78696686">
      <w:pPr>
        <w:pStyle w:val="Normal"/>
        <w:spacing w:line="360" w:lineRule="auto"/>
        <w:ind/>
        <w:jc w:val="center"/>
        <w:rPr>
          <w:rFonts w:ascii="Arial" w:hAnsi="Arial" w:eastAsia="Arial" w:cs="Arial"/>
          <w:b w:val="1"/>
          <w:bCs w:val="1"/>
          <w:color w:val="000000" w:themeColor="text1"/>
          <w:sz w:val="24"/>
          <w:szCs w:val="24"/>
        </w:rPr>
      </w:pPr>
      <w:r w:rsidRPr="6D46CDF3" w:rsidR="05D45387">
        <w:rPr>
          <w:rFonts w:ascii="Arial" w:hAnsi="Arial" w:eastAsia="Arial" w:cs="Arial"/>
          <w:b w:val="1"/>
          <w:bCs w:val="1"/>
          <w:color w:val="000000" w:themeColor="text1" w:themeTint="FF" w:themeShade="FF"/>
          <w:sz w:val="24"/>
          <w:szCs w:val="24"/>
        </w:rPr>
        <w:t>A s</w:t>
      </w:r>
      <w:r w:rsidRPr="6D46CDF3" w:rsidR="79C0DC78">
        <w:rPr>
          <w:rFonts w:ascii="Arial" w:hAnsi="Arial" w:eastAsia="Arial" w:cs="Arial"/>
          <w:b w:val="1"/>
          <w:bCs w:val="1"/>
          <w:color w:val="000000" w:themeColor="text1" w:themeTint="FF" w:themeShade="FF"/>
          <w:sz w:val="24"/>
          <w:szCs w:val="24"/>
        </w:rPr>
        <w:t>egregação racial entre as mulheres</w:t>
      </w:r>
      <w:r w:rsidRPr="6D46CDF3" w:rsidR="7034314A">
        <w:rPr>
          <w:rFonts w:ascii="Arial" w:hAnsi="Arial" w:eastAsia="Arial" w:cs="Arial"/>
          <w:b w:val="1"/>
          <w:bCs w:val="1"/>
          <w:color w:val="000000" w:themeColor="text1" w:themeTint="FF" w:themeShade="FF"/>
          <w:sz w:val="24"/>
          <w:szCs w:val="24"/>
        </w:rPr>
        <w:t xml:space="preserve"> no mercado de trabalho</w:t>
      </w:r>
      <w:del w:author="Duanny Woiciechowski Batista Gumesson" w:date="2022-12-05T14:40:49.082Z" w:id="59432605">
        <w:r w:rsidRPr="6D46CDF3" w:rsidDel="7034314A">
          <w:rPr>
            <w:rFonts w:ascii="Arial" w:hAnsi="Arial" w:eastAsia="Arial" w:cs="Arial"/>
            <w:b w:val="1"/>
            <w:bCs w:val="1"/>
            <w:color w:val="000000" w:themeColor="text1" w:themeTint="FF" w:themeShade="FF"/>
            <w:sz w:val="24"/>
            <w:szCs w:val="24"/>
          </w:rPr>
          <w:delText>.</w:delText>
        </w:r>
      </w:del>
    </w:p>
    <w:p w:rsidR="00A8281F" w:rsidP="5B5DD57C" w:rsidRDefault="1E666454" w14:paraId="75CF7652" w14:textId="1415736B">
      <w:pPr>
        <w:spacing w:line="360" w:lineRule="auto"/>
        <w:ind w:firstLine="708"/>
        <w:jc w:val="both"/>
        <w:rPr>
          <w:rFonts w:ascii="Arial" w:hAnsi="Arial" w:eastAsia="Arial" w:cs="Arial"/>
          <w:color w:val="000000" w:themeColor="text1"/>
          <w:sz w:val="24"/>
          <w:szCs w:val="24"/>
        </w:rPr>
      </w:pPr>
      <w:r w:rsidRPr="6D46CDF3" w:rsidR="1E666454">
        <w:rPr>
          <w:rFonts w:ascii="Arial" w:hAnsi="Arial" w:eastAsia="Arial" w:cs="Arial"/>
          <w:color w:val="000000" w:themeColor="text1" w:themeTint="FF" w:themeShade="FF"/>
          <w:sz w:val="24"/>
          <w:szCs w:val="24"/>
        </w:rPr>
        <w:t xml:space="preserve">E não somente na polarização </w:t>
      </w:r>
      <w:r w:rsidRPr="6D46CDF3" w:rsidR="487090AF">
        <w:rPr>
          <w:rFonts w:ascii="Arial" w:hAnsi="Arial" w:eastAsia="Arial" w:cs="Arial"/>
          <w:color w:val="000000" w:themeColor="text1" w:themeTint="FF" w:themeShade="FF"/>
          <w:sz w:val="24"/>
          <w:szCs w:val="24"/>
        </w:rPr>
        <w:t>dos</w:t>
      </w:r>
      <w:r w:rsidRPr="6D46CDF3" w:rsidR="1E666454">
        <w:rPr>
          <w:rFonts w:ascii="Arial" w:hAnsi="Arial" w:eastAsia="Arial" w:cs="Arial"/>
          <w:color w:val="000000" w:themeColor="text1" w:themeTint="FF" w:themeShade="FF"/>
          <w:sz w:val="24"/>
          <w:szCs w:val="24"/>
        </w:rPr>
        <w:t xml:space="preserve"> empregos entre homens e mulheres, também houve a polarização dos trabalhos entre as próprias mulheres</w:t>
      </w:r>
      <w:r w:rsidRPr="6D46CDF3" w:rsidR="2B59881F">
        <w:rPr>
          <w:rFonts w:ascii="Arial" w:hAnsi="Arial" w:eastAsia="Arial" w:cs="Arial"/>
          <w:color w:val="000000" w:themeColor="text1" w:themeTint="FF" w:themeShade="FF"/>
          <w:sz w:val="24"/>
          <w:szCs w:val="24"/>
        </w:rPr>
        <w:t>.</w:t>
      </w:r>
      <w:r w:rsidRPr="6D46CDF3" w:rsidR="1E666454">
        <w:rPr>
          <w:rFonts w:ascii="Arial" w:hAnsi="Arial" w:eastAsia="Arial" w:cs="Arial"/>
          <w:color w:val="000000" w:themeColor="text1" w:themeTint="FF" w:themeShade="FF"/>
          <w:sz w:val="24"/>
          <w:szCs w:val="24"/>
        </w:rPr>
        <w:t xml:space="preserve"> </w:t>
      </w:r>
      <w:r w:rsidRPr="6D46CDF3" w:rsidR="6CBC4F60">
        <w:rPr>
          <w:rFonts w:ascii="Arial" w:hAnsi="Arial" w:eastAsia="Arial" w:cs="Arial"/>
          <w:color w:val="000000" w:themeColor="text1" w:themeTint="FF" w:themeShade="FF"/>
          <w:sz w:val="24"/>
          <w:szCs w:val="24"/>
        </w:rPr>
        <w:t xml:space="preserve">Apesar da luta e da jornada da </w:t>
      </w:r>
      <w:r w:rsidRPr="6D46CDF3" w:rsidR="505DA61A">
        <w:rPr>
          <w:rFonts w:ascii="Arial" w:hAnsi="Arial" w:eastAsia="Arial" w:cs="Arial"/>
          <w:color w:val="000000" w:themeColor="text1" w:themeTint="FF" w:themeShade="FF"/>
          <w:sz w:val="24"/>
          <w:szCs w:val="24"/>
        </w:rPr>
        <w:t>parcela</w:t>
      </w:r>
      <w:r w:rsidRPr="6D46CDF3" w:rsidR="6CBC4F60">
        <w:rPr>
          <w:rFonts w:ascii="Arial" w:hAnsi="Arial" w:eastAsia="Arial" w:cs="Arial"/>
          <w:color w:val="000000" w:themeColor="text1" w:themeTint="FF" w:themeShade="FF"/>
          <w:sz w:val="24"/>
          <w:szCs w:val="24"/>
        </w:rPr>
        <w:t xml:space="preserve"> </w:t>
      </w:r>
      <w:r w:rsidRPr="6D46CDF3" w:rsidR="505DA61A">
        <w:rPr>
          <w:rFonts w:ascii="Arial" w:hAnsi="Arial" w:eastAsia="Arial" w:cs="Arial"/>
          <w:color w:val="000000" w:themeColor="text1" w:themeTint="FF" w:themeShade="FF"/>
          <w:sz w:val="24"/>
          <w:szCs w:val="24"/>
        </w:rPr>
        <w:t>feminina no Brasil e no mundo</w:t>
      </w:r>
      <w:r w:rsidRPr="6D46CDF3" w:rsidR="6CBC4F60">
        <w:rPr>
          <w:rFonts w:ascii="Arial" w:hAnsi="Arial" w:eastAsia="Arial" w:cs="Arial"/>
          <w:color w:val="000000" w:themeColor="text1" w:themeTint="FF" w:themeShade="FF"/>
          <w:sz w:val="24"/>
          <w:szCs w:val="24"/>
        </w:rPr>
        <w:t xml:space="preserve"> em busca de direitos mais igualitários, a segregação entre as próprias mulheres</w:t>
      </w:r>
      <w:r w:rsidRPr="6D46CDF3" w:rsidR="505DA61A">
        <w:rPr>
          <w:rFonts w:ascii="Arial" w:hAnsi="Arial" w:eastAsia="Arial" w:cs="Arial"/>
          <w:color w:val="000000" w:themeColor="text1" w:themeTint="FF" w:themeShade="FF"/>
          <w:sz w:val="24"/>
          <w:szCs w:val="24"/>
        </w:rPr>
        <w:t xml:space="preserve"> em decorrência de outros preconceitos e problemas dentro da sociedade </w:t>
      </w:r>
      <w:r w:rsidRPr="6D46CDF3" w:rsidR="3BBD99C1">
        <w:rPr>
          <w:rFonts w:ascii="Arial" w:hAnsi="Arial" w:eastAsia="Arial" w:cs="Arial"/>
          <w:color w:val="000000" w:themeColor="text1" w:themeTint="FF" w:themeShade="FF"/>
          <w:sz w:val="24"/>
          <w:szCs w:val="24"/>
        </w:rPr>
        <w:t xml:space="preserve">causa uma hierarquia e desfavorecimento entre </w:t>
      </w:r>
      <w:r w:rsidRPr="6D46CDF3" w:rsidR="505CC127">
        <w:rPr>
          <w:rFonts w:ascii="Arial" w:hAnsi="Arial" w:eastAsia="Arial" w:cs="Arial"/>
          <w:color w:val="000000" w:themeColor="text1" w:themeTint="FF" w:themeShade="FF"/>
          <w:sz w:val="24"/>
          <w:szCs w:val="24"/>
        </w:rPr>
        <w:t>elas.</w:t>
      </w:r>
      <w:r w:rsidRPr="6D46CDF3" w:rsidR="42339713">
        <w:rPr>
          <w:rFonts w:ascii="Arial" w:hAnsi="Arial" w:eastAsia="Arial" w:cs="Arial"/>
          <w:color w:val="000000" w:themeColor="text1" w:themeTint="FF" w:themeShade="FF"/>
          <w:sz w:val="24"/>
          <w:szCs w:val="24"/>
        </w:rPr>
        <w:t xml:space="preserve"> Nesse sentido, </w:t>
      </w:r>
      <w:r w:rsidRPr="6D46CDF3" w:rsidR="42339713">
        <w:rPr>
          <w:rFonts w:ascii="Arial" w:hAnsi="Arial" w:eastAsia="Arial" w:cs="Arial"/>
          <w:color w:val="000000" w:themeColor="text1" w:themeTint="FF" w:themeShade="FF"/>
          <w:sz w:val="24"/>
          <w:szCs w:val="24"/>
          <w:highlight w:val="yellow"/>
          <w:rPrChange w:author="Duanny Woiciechowski Batista Gumesson" w:date="2022-12-05T14:45:09.174Z" w:id="1054699598">
            <w:rPr>
              <w:rFonts w:ascii="Arial" w:hAnsi="Arial" w:eastAsia="Arial" w:cs="Arial"/>
              <w:color w:val="000000" w:themeColor="text1" w:themeTint="FF" w:themeShade="FF"/>
              <w:sz w:val="24"/>
              <w:szCs w:val="24"/>
            </w:rPr>
          </w:rPrChange>
        </w:rPr>
        <w:t>é</w:t>
      </w:r>
      <w:r w:rsidRPr="6D46CDF3" w:rsidR="1B3A8DDD">
        <w:rPr>
          <w:rFonts w:ascii="Arial" w:hAnsi="Arial" w:eastAsia="Arial" w:cs="Arial"/>
          <w:color w:val="000000" w:themeColor="text1" w:themeTint="FF" w:themeShade="FF"/>
          <w:sz w:val="24"/>
          <w:szCs w:val="24"/>
          <w:highlight w:val="yellow"/>
          <w:rPrChange w:author="Duanny Woiciechowski Batista Gumesson" w:date="2022-12-05T14:45:09.176Z" w:id="1399038606">
            <w:rPr>
              <w:rFonts w:ascii="Arial" w:hAnsi="Arial" w:eastAsia="Arial" w:cs="Arial"/>
              <w:color w:val="000000" w:themeColor="text1" w:themeTint="FF" w:themeShade="FF"/>
              <w:sz w:val="24"/>
              <w:szCs w:val="24"/>
            </w:rPr>
          </w:rPrChange>
        </w:rPr>
        <w:t xml:space="preserve"> possível </w:t>
      </w:r>
      <w:r w:rsidRPr="6D46CDF3" w:rsidR="56523B05">
        <w:rPr>
          <w:rFonts w:ascii="Arial" w:hAnsi="Arial" w:eastAsia="Arial" w:cs="Arial"/>
          <w:color w:val="000000" w:themeColor="text1" w:themeTint="FF" w:themeShade="FF"/>
          <w:sz w:val="24"/>
          <w:szCs w:val="24"/>
          <w:highlight w:val="yellow"/>
          <w:rPrChange w:author="Duanny Woiciechowski Batista Gumesson" w:date="2022-12-05T14:45:09.18Z" w:id="700396113">
            <w:rPr>
              <w:rFonts w:ascii="Arial" w:hAnsi="Arial" w:eastAsia="Arial" w:cs="Arial"/>
              <w:color w:val="000000" w:themeColor="text1" w:themeTint="FF" w:themeShade="FF"/>
              <w:sz w:val="24"/>
              <w:szCs w:val="24"/>
            </w:rPr>
          </w:rPrChange>
        </w:rPr>
        <w:t xml:space="preserve">perceber que a característica que une as mulheres como minorias na sociedade </w:t>
      </w:r>
      <w:r w:rsidRPr="6D46CDF3" w:rsidR="42339713">
        <w:rPr>
          <w:rFonts w:ascii="Arial" w:hAnsi="Arial" w:eastAsia="Arial" w:cs="Arial"/>
          <w:color w:val="000000" w:themeColor="text1" w:themeTint="FF" w:themeShade="FF"/>
          <w:sz w:val="24"/>
          <w:szCs w:val="24"/>
          <w:highlight w:val="yellow"/>
          <w:rPrChange w:author="Duanny Woiciechowski Batista Gumesson" w:date="2022-12-05T14:45:09.183Z" w:id="49417654">
            <w:rPr>
              <w:rFonts w:ascii="Arial" w:hAnsi="Arial" w:eastAsia="Arial" w:cs="Arial"/>
              <w:color w:val="000000" w:themeColor="text1" w:themeTint="FF" w:themeShade="FF"/>
              <w:sz w:val="24"/>
              <w:szCs w:val="24"/>
            </w:rPr>
          </w:rPrChange>
        </w:rPr>
        <w:t xml:space="preserve">são os aspectos de vida da mulher e do </w:t>
      </w:r>
      <w:r w:rsidRPr="6D46CDF3" w:rsidR="04C58534">
        <w:rPr>
          <w:rFonts w:ascii="Arial" w:hAnsi="Arial" w:eastAsia="Arial" w:cs="Arial"/>
          <w:color w:val="000000" w:themeColor="text1" w:themeTint="FF" w:themeShade="FF"/>
          <w:sz w:val="24"/>
          <w:szCs w:val="24"/>
          <w:highlight w:val="yellow"/>
          <w:rPrChange w:author="Duanny Woiciechowski Batista Gumesson" w:date="2022-12-05T14:45:09.188Z" w:id="2066944135">
            <w:rPr>
              <w:rFonts w:ascii="Arial" w:hAnsi="Arial" w:eastAsia="Arial" w:cs="Arial"/>
              <w:color w:val="000000" w:themeColor="text1" w:themeTint="FF" w:themeShade="FF"/>
              <w:sz w:val="24"/>
              <w:szCs w:val="24"/>
            </w:rPr>
          </w:rPrChange>
        </w:rPr>
        <w:t>homem:</w:t>
      </w:r>
    </w:p>
    <w:p w:rsidR="0018493B" w:rsidP="537E5469" w:rsidRDefault="394E754E" w14:paraId="42F6387F" w14:textId="19FF8ECC">
      <w:pPr>
        <w:spacing w:line="360" w:lineRule="auto"/>
        <w:ind w:left="2124" w:firstLine="708"/>
        <w:jc w:val="both"/>
        <w:rPr>
          <w:rFonts w:ascii="Arial" w:hAnsi="Arial" w:eastAsia="Arial" w:cs="Arial"/>
          <w:i w:val="1"/>
          <w:iCs w:val="1"/>
          <w:color w:val="404040" w:themeColor="text1" w:themeTint="BF"/>
          <w:sz w:val="24"/>
          <w:szCs w:val="24"/>
        </w:rPr>
      </w:pPr>
      <w:r w:rsidRPr="537E5469" w:rsidR="607F3A00">
        <w:rPr>
          <w:rFonts w:ascii="Arial" w:hAnsi="Arial" w:eastAsia="Arial" w:cs="Arial"/>
          <w:i w:val="1"/>
          <w:iCs w:val="1"/>
          <w:color w:val="404040" w:themeColor="text1" w:themeTint="BF" w:themeShade="FF"/>
          <w:sz w:val="24"/>
          <w:szCs w:val="24"/>
        </w:rPr>
        <w:t xml:space="preserve">(Agência IBGE) </w:t>
      </w:r>
      <w:r w:rsidRPr="537E5469" w:rsidR="394E754E">
        <w:rPr>
          <w:rFonts w:ascii="Arial" w:hAnsi="Arial" w:eastAsia="Arial" w:cs="Arial"/>
          <w:i w:val="1"/>
          <w:iCs w:val="1"/>
          <w:color w:val="404040" w:themeColor="text1" w:themeTint="BF" w:themeShade="FF"/>
          <w:sz w:val="24"/>
          <w:szCs w:val="24"/>
        </w:rPr>
        <w:t xml:space="preserve">“As estatísticas de gênero devem refletir, segundo informações do Manual de Gênero da Divisão de Estatísticas das Nações Unidas </w:t>
      </w:r>
      <w:r w:rsidRPr="537E5469" w:rsidR="394E754E">
        <w:rPr>
          <w:rFonts w:ascii="Arial" w:hAnsi="Arial" w:eastAsia="Arial" w:cs="Arial"/>
          <w:i w:val="1"/>
          <w:iCs w:val="1"/>
          <w:color w:val="404040" w:themeColor="text1" w:themeTint="BF" w:themeShade="FF"/>
          <w:sz w:val="24"/>
          <w:szCs w:val="24"/>
        </w:rPr>
        <w:t xml:space="preserve">(United </w:t>
      </w:r>
      <w:proofErr w:type="spellStart"/>
      <w:r w:rsidRPr="537E5469" w:rsidR="394E754E">
        <w:rPr>
          <w:rFonts w:ascii="Arial" w:hAnsi="Arial" w:eastAsia="Arial" w:cs="Arial"/>
          <w:i w:val="1"/>
          <w:iCs w:val="1"/>
          <w:color w:val="404040" w:themeColor="text1" w:themeTint="BF" w:themeShade="FF"/>
          <w:sz w:val="24"/>
          <w:szCs w:val="24"/>
        </w:rPr>
        <w:t>Nations</w:t>
      </w:r>
      <w:proofErr w:type="spellEnd"/>
      <w:r w:rsidRPr="537E5469" w:rsidR="394E754E">
        <w:rPr>
          <w:rFonts w:ascii="Arial" w:hAnsi="Arial" w:eastAsia="Arial" w:cs="Arial"/>
          <w:i w:val="1"/>
          <w:iCs w:val="1"/>
          <w:color w:val="404040" w:themeColor="text1" w:themeTint="BF" w:themeShade="FF"/>
          <w:sz w:val="24"/>
          <w:szCs w:val="24"/>
        </w:rPr>
        <w:t xml:space="preserve"> </w:t>
      </w:r>
      <w:proofErr w:type="spellStart"/>
      <w:r w:rsidRPr="537E5469" w:rsidR="394E754E">
        <w:rPr>
          <w:rFonts w:ascii="Arial" w:hAnsi="Arial" w:eastAsia="Arial" w:cs="Arial"/>
          <w:i w:val="1"/>
          <w:iCs w:val="1"/>
          <w:color w:val="404040" w:themeColor="text1" w:themeTint="BF" w:themeShade="FF"/>
          <w:sz w:val="24"/>
          <w:szCs w:val="24"/>
        </w:rPr>
        <w:t>Statistics</w:t>
      </w:r>
      <w:proofErr w:type="spellEnd"/>
      <w:r w:rsidRPr="537E5469" w:rsidR="394E754E">
        <w:rPr>
          <w:rFonts w:ascii="Arial" w:hAnsi="Arial" w:eastAsia="Arial" w:cs="Arial"/>
          <w:i w:val="1"/>
          <w:iCs w:val="1"/>
          <w:color w:val="404040" w:themeColor="text1" w:themeTint="BF" w:themeShade="FF"/>
          <w:sz w:val="24"/>
          <w:szCs w:val="24"/>
        </w:rPr>
        <w:t xml:space="preserve"> Division - UNSD)</w:t>
      </w:r>
      <w:r w:rsidRPr="537E5469" w:rsidR="394E754E">
        <w:rPr>
          <w:rFonts w:ascii="Arial" w:hAnsi="Arial" w:eastAsia="Arial" w:cs="Arial"/>
          <w:i w:val="1"/>
          <w:iCs w:val="1"/>
          <w:color w:val="404040" w:themeColor="text1" w:themeTint="BF" w:themeShade="FF"/>
          <w:sz w:val="24"/>
          <w:szCs w:val="24"/>
        </w:rPr>
        <w:t>,</w:t>
      </w:r>
      <w:r w:rsidRPr="537E5469" w:rsidR="394E754E">
        <w:rPr>
          <w:rFonts w:ascii="Arial" w:hAnsi="Arial" w:eastAsia="Arial" w:cs="Arial"/>
          <w:i w:val="1"/>
          <w:iCs w:val="1"/>
          <w:color w:val="404040" w:themeColor="text1" w:themeTint="BF" w:themeShade="FF"/>
          <w:sz w:val="24"/>
          <w:szCs w:val="24"/>
        </w:rPr>
        <w:t xml:space="preserve"> as questões relacionadas aos aspectos da vida de mulheres e homens, incluindo as suas necessidades específicas, oportunidades ou contribuições para a sociedade.”</w:t>
      </w:r>
    </w:p>
    <w:p w:rsidR="0018493B" w:rsidP="5B5DD57C" w:rsidRDefault="7B3D0647" w14:paraId="3153E75A" w14:textId="3C1B7E96">
      <w:pPr>
        <w:spacing w:line="360" w:lineRule="auto"/>
        <w:ind w:firstLine="708"/>
        <w:jc w:val="both"/>
        <w:rPr>
          <w:rFonts w:ascii="Arial" w:hAnsi="Arial" w:eastAsia="Arial" w:cs="Arial"/>
          <w:color w:val="000000" w:themeColor="text1"/>
          <w:sz w:val="24"/>
          <w:szCs w:val="24"/>
        </w:rPr>
      </w:pPr>
      <w:r w:rsidRPr="537E5469" w:rsidR="7B3D0647">
        <w:rPr>
          <w:rFonts w:ascii="Arial" w:hAnsi="Arial" w:eastAsia="Arial" w:cs="Arial"/>
          <w:color w:val="000000" w:themeColor="text1" w:themeTint="FF" w:themeShade="FF"/>
          <w:sz w:val="24"/>
          <w:szCs w:val="24"/>
        </w:rPr>
        <w:t xml:space="preserve">E da mesma </w:t>
      </w:r>
      <w:r w:rsidRPr="537E5469" w:rsidR="17C0D54B">
        <w:rPr>
          <w:rFonts w:ascii="Arial" w:hAnsi="Arial" w:eastAsia="Arial" w:cs="Arial"/>
          <w:color w:val="000000" w:themeColor="text1" w:themeTint="FF" w:themeShade="FF"/>
          <w:sz w:val="24"/>
          <w:szCs w:val="24"/>
        </w:rPr>
        <w:t>form</w:t>
      </w:r>
      <w:r w:rsidRPr="537E5469" w:rsidR="3BCF3780">
        <w:rPr>
          <w:rFonts w:ascii="Arial" w:hAnsi="Arial" w:eastAsia="Arial" w:cs="Arial"/>
          <w:color w:val="000000" w:themeColor="text1" w:themeTint="FF" w:themeShade="FF"/>
          <w:sz w:val="24"/>
          <w:szCs w:val="24"/>
        </w:rPr>
        <w:t>a, é possível inferir que</w:t>
      </w:r>
      <w:r w:rsidRPr="537E5469" w:rsidR="7B3D0647">
        <w:rPr>
          <w:rFonts w:ascii="Arial" w:hAnsi="Arial" w:eastAsia="Arial" w:cs="Arial"/>
          <w:color w:val="000000" w:themeColor="text1" w:themeTint="FF" w:themeShade="FF"/>
          <w:sz w:val="24"/>
          <w:szCs w:val="24"/>
        </w:rPr>
        <w:t xml:space="preserve"> </w:t>
      </w:r>
      <w:r w:rsidRPr="537E5469" w:rsidR="2358B713">
        <w:rPr>
          <w:rFonts w:ascii="Arial" w:hAnsi="Arial" w:eastAsia="Arial" w:cs="Arial"/>
          <w:color w:val="000000" w:themeColor="text1" w:themeTint="FF" w:themeShade="FF"/>
          <w:sz w:val="24"/>
          <w:szCs w:val="24"/>
        </w:rPr>
        <w:t>alguns</w:t>
      </w:r>
      <w:r w:rsidRPr="537E5469" w:rsidR="3A8C3F3A">
        <w:rPr>
          <w:rFonts w:ascii="Arial" w:hAnsi="Arial" w:eastAsia="Arial" w:cs="Arial"/>
          <w:color w:val="000000" w:themeColor="text1" w:themeTint="FF" w:themeShade="FF"/>
          <w:sz w:val="24"/>
          <w:szCs w:val="24"/>
        </w:rPr>
        <w:t xml:space="preserve"> aspectos da vida </w:t>
      </w:r>
      <w:r w:rsidRPr="537E5469" w:rsidR="1FB3C09B">
        <w:rPr>
          <w:rFonts w:ascii="Arial" w:hAnsi="Arial" w:eastAsia="Arial" w:cs="Arial"/>
          <w:color w:val="000000" w:themeColor="text1" w:themeTint="FF" w:themeShade="FF"/>
          <w:sz w:val="24"/>
          <w:szCs w:val="24"/>
        </w:rPr>
        <w:t xml:space="preserve">de </w:t>
      </w:r>
      <w:r w:rsidRPr="537E5469" w:rsidR="3A8C3F3A">
        <w:rPr>
          <w:rFonts w:ascii="Arial" w:hAnsi="Arial" w:eastAsia="Arial" w:cs="Arial"/>
          <w:color w:val="000000" w:themeColor="text1" w:themeTint="FF" w:themeShade="FF"/>
          <w:sz w:val="24"/>
          <w:szCs w:val="24"/>
        </w:rPr>
        <w:t xml:space="preserve">diferentes mulheres </w:t>
      </w:r>
      <w:r w:rsidRPr="537E5469" w:rsidR="01859EF4">
        <w:rPr>
          <w:rFonts w:ascii="Arial" w:hAnsi="Arial" w:eastAsia="Arial" w:cs="Arial"/>
          <w:color w:val="000000" w:themeColor="text1" w:themeTint="FF" w:themeShade="FF"/>
          <w:sz w:val="24"/>
          <w:szCs w:val="24"/>
        </w:rPr>
        <w:t>podem</w:t>
      </w:r>
      <w:r w:rsidRPr="537E5469" w:rsidR="1FB3C09B">
        <w:rPr>
          <w:rFonts w:ascii="Arial" w:hAnsi="Arial" w:eastAsia="Arial" w:cs="Arial"/>
          <w:color w:val="000000" w:themeColor="text1" w:themeTint="FF" w:themeShade="FF"/>
          <w:sz w:val="24"/>
          <w:szCs w:val="24"/>
        </w:rPr>
        <w:t xml:space="preserve"> também causar </w:t>
      </w:r>
      <w:r w:rsidRPr="537E5469" w:rsidR="383482CC">
        <w:rPr>
          <w:rFonts w:ascii="Arial" w:hAnsi="Arial" w:eastAsia="Arial" w:cs="Arial"/>
          <w:color w:val="000000" w:themeColor="text1" w:themeTint="FF" w:themeShade="FF"/>
          <w:sz w:val="24"/>
          <w:szCs w:val="24"/>
        </w:rPr>
        <w:t xml:space="preserve">a segregação entre elas como </w:t>
      </w:r>
      <w:r w:rsidRPr="537E5469" w:rsidR="09E88CAF">
        <w:rPr>
          <w:rFonts w:ascii="Arial" w:hAnsi="Arial" w:eastAsia="Arial" w:cs="Arial"/>
          <w:color w:val="000000" w:themeColor="text1" w:themeTint="FF" w:themeShade="FF"/>
          <w:sz w:val="24"/>
          <w:szCs w:val="24"/>
        </w:rPr>
        <w:t>renda, qualificação</w:t>
      </w:r>
      <w:r w:rsidRPr="537E5469" w:rsidR="383482CC">
        <w:rPr>
          <w:rFonts w:ascii="Arial" w:hAnsi="Arial" w:eastAsia="Arial" w:cs="Arial"/>
          <w:color w:val="000000" w:themeColor="text1" w:themeTint="FF" w:themeShade="FF"/>
          <w:sz w:val="24"/>
          <w:szCs w:val="24"/>
        </w:rPr>
        <w:t xml:space="preserve"> e cor, </w:t>
      </w:r>
      <w:r w:rsidRPr="537E5469" w:rsidR="53D5F8F7">
        <w:rPr>
          <w:rFonts w:ascii="Arial" w:hAnsi="Arial" w:eastAsia="Arial" w:cs="Arial"/>
          <w:color w:val="000000" w:themeColor="text1" w:themeTint="FF" w:themeShade="FF"/>
          <w:sz w:val="24"/>
          <w:szCs w:val="24"/>
        </w:rPr>
        <w:t xml:space="preserve">por </w:t>
      </w:r>
      <w:r w:rsidRPr="537E5469" w:rsidR="383482CC">
        <w:rPr>
          <w:rFonts w:ascii="Arial" w:hAnsi="Arial" w:eastAsia="Arial" w:cs="Arial"/>
          <w:color w:val="000000" w:themeColor="text1" w:themeTint="FF" w:themeShade="FF"/>
          <w:sz w:val="24"/>
          <w:szCs w:val="24"/>
        </w:rPr>
        <w:t>exemplo.</w:t>
      </w:r>
      <w:r w:rsidRPr="537E5469" w:rsidR="17C0D54B">
        <w:rPr>
          <w:rFonts w:ascii="Arial" w:hAnsi="Arial" w:eastAsia="Arial" w:cs="Arial"/>
          <w:color w:val="000000" w:themeColor="text1" w:themeTint="FF" w:themeShade="FF"/>
          <w:sz w:val="24"/>
          <w:szCs w:val="24"/>
        </w:rPr>
        <w:t xml:space="preserve"> </w:t>
      </w:r>
      <w:r w:rsidRPr="537E5469" w:rsidR="3F65AFFF">
        <w:rPr>
          <w:rFonts w:ascii="Arial" w:hAnsi="Arial" w:eastAsia="Arial" w:cs="Arial"/>
          <w:color w:val="000000" w:themeColor="text1" w:themeTint="FF" w:themeShade="FF"/>
          <w:sz w:val="24"/>
          <w:szCs w:val="24"/>
        </w:rPr>
        <w:t xml:space="preserve">Em que </w:t>
      </w:r>
      <w:r w:rsidRPr="537E5469" w:rsidR="59529378">
        <w:rPr>
          <w:rFonts w:ascii="Arial" w:hAnsi="Arial" w:eastAsia="Arial" w:cs="Arial"/>
          <w:color w:val="000000" w:themeColor="text1" w:themeTint="FF" w:themeShade="FF"/>
          <w:sz w:val="24"/>
          <w:szCs w:val="24"/>
        </w:rPr>
        <w:t>as vivências de preconceito</w:t>
      </w:r>
      <w:r w:rsidRPr="537E5469" w:rsidR="63669F8E">
        <w:rPr>
          <w:rFonts w:ascii="Arial" w:hAnsi="Arial" w:eastAsia="Arial" w:cs="Arial"/>
          <w:color w:val="000000" w:themeColor="text1" w:themeTint="FF" w:themeShade="FF"/>
          <w:sz w:val="24"/>
          <w:szCs w:val="24"/>
        </w:rPr>
        <w:t xml:space="preserve">s </w:t>
      </w:r>
      <w:r w:rsidRPr="537E5469" w:rsidR="59529378">
        <w:rPr>
          <w:rFonts w:ascii="Arial" w:hAnsi="Arial" w:eastAsia="Arial" w:cs="Arial"/>
          <w:color w:val="000000" w:themeColor="text1" w:themeTint="FF" w:themeShade="FF"/>
          <w:sz w:val="24"/>
          <w:szCs w:val="24"/>
        </w:rPr>
        <w:t xml:space="preserve">de gênero e raciais, por exemplo, </w:t>
      </w:r>
      <w:r w:rsidRPr="537E5469" w:rsidR="32B67503">
        <w:rPr>
          <w:rFonts w:ascii="Arial" w:hAnsi="Arial" w:eastAsia="Arial" w:cs="Arial"/>
          <w:color w:val="000000" w:themeColor="text1" w:themeTint="FF" w:themeShade="FF"/>
          <w:sz w:val="24"/>
          <w:szCs w:val="24"/>
        </w:rPr>
        <w:t xml:space="preserve">causam um peso maior </w:t>
      </w:r>
      <w:r w:rsidRPr="537E5469" w:rsidR="0272E1E7">
        <w:rPr>
          <w:rFonts w:ascii="Arial" w:hAnsi="Arial" w:eastAsia="Arial" w:cs="Arial"/>
          <w:color w:val="000000" w:themeColor="text1" w:themeTint="FF" w:themeShade="FF"/>
          <w:sz w:val="24"/>
          <w:szCs w:val="24"/>
        </w:rPr>
        <w:t xml:space="preserve">para </w:t>
      </w:r>
      <w:r w:rsidRPr="537E5469" w:rsidR="36600B2D">
        <w:rPr>
          <w:rFonts w:ascii="Arial" w:hAnsi="Arial" w:eastAsia="Arial" w:cs="Arial"/>
          <w:color w:val="000000" w:themeColor="text1" w:themeTint="FF" w:themeShade="FF"/>
          <w:sz w:val="24"/>
          <w:szCs w:val="24"/>
        </w:rPr>
        <w:t>essas pessoas</w:t>
      </w:r>
      <w:r w:rsidRPr="537E5469" w:rsidR="0272E1E7">
        <w:rPr>
          <w:rFonts w:ascii="Arial" w:hAnsi="Arial" w:eastAsia="Arial" w:cs="Arial"/>
          <w:color w:val="000000" w:themeColor="text1" w:themeTint="FF" w:themeShade="FF"/>
          <w:sz w:val="24"/>
          <w:szCs w:val="24"/>
        </w:rPr>
        <w:t xml:space="preserve"> </w:t>
      </w:r>
      <w:r w:rsidRPr="537E5469" w:rsidR="32B67503">
        <w:rPr>
          <w:rFonts w:ascii="Arial" w:hAnsi="Arial" w:eastAsia="Arial" w:cs="Arial"/>
          <w:color w:val="000000" w:themeColor="text1" w:themeTint="FF" w:themeShade="FF"/>
          <w:sz w:val="24"/>
          <w:szCs w:val="24"/>
        </w:rPr>
        <w:t xml:space="preserve">dentro da sociedade, </w:t>
      </w:r>
      <w:r w:rsidRPr="537E5469" w:rsidR="1CF6A154">
        <w:rPr>
          <w:rFonts w:ascii="Arial" w:hAnsi="Arial" w:eastAsia="Arial" w:cs="Arial"/>
          <w:color w:val="000000" w:themeColor="text1" w:themeTint="FF" w:themeShade="FF"/>
          <w:sz w:val="24"/>
          <w:szCs w:val="24"/>
        </w:rPr>
        <w:t xml:space="preserve">e </w:t>
      </w:r>
      <w:r w:rsidRPr="537E5469" w:rsidR="32B67503">
        <w:rPr>
          <w:rFonts w:ascii="Arial" w:hAnsi="Arial" w:eastAsia="Arial" w:cs="Arial"/>
          <w:color w:val="000000" w:themeColor="text1" w:themeTint="FF" w:themeShade="FF"/>
          <w:sz w:val="24"/>
          <w:szCs w:val="24"/>
        </w:rPr>
        <w:t xml:space="preserve">que, segundo </w:t>
      </w:r>
      <w:r w:rsidRPr="537E5469" w:rsidR="4D89BA2B">
        <w:rPr>
          <w:rFonts w:ascii="Arial" w:hAnsi="Arial" w:eastAsia="Arial" w:cs="Arial"/>
          <w:color w:val="000000" w:themeColor="text1" w:themeTint="FF" w:themeShade="FF"/>
          <w:sz w:val="24"/>
          <w:szCs w:val="24"/>
        </w:rPr>
        <w:t>a apostila Agência IBGE, es</w:t>
      </w:r>
      <w:r w:rsidRPr="537E5469" w:rsidR="4409A139">
        <w:rPr>
          <w:rFonts w:ascii="Arial" w:hAnsi="Arial" w:eastAsia="Arial" w:cs="Arial"/>
          <w:color w:val="000000" w:themeColor="text1" w:themeTint="FF" w:themeShade="FF"/>
          <w:sz w:val="24"/>
          <w:szCs w:val="24"/>
        </w:rPr>
        <w:t>pera, valoriza e permite ações diferentes entre brancos e negros, homens e mulheres</w:t>
      </w:r>
      <w:r w:rsidRPr="537E5469" w:rsidR="0D691971">
        <w:rPr>
          <w:rFonts w:ascii="Arial" w:hAnsi="Arial" w:eastAsia="Arial" w:cs="Arial"/>
          <w:color w:val="000000" w:themeColor="text1" w:themeTint="FF" w:themeShade="FF"/>
          <w:sz w:val="24"/>
          <w:szCs w:val="24"/>
        </w:rPr>
        <w:t>.</w:t>
      </w:r>
    </w:p>
    <w:p w:rsidR="4B3E9AE7" w:rsidP="537E5469" w:rsidRDefault="59529378" w14:paraId="29582EA7" w14:textId="05AD3D2B">
      <w:pPr>
        <w:spacing w:line="360" w:lineRule="auto"/>
        <w:ind w:left="2124" w:firstLine="708"/>
        <w:jc w:val="both"/>
        <w:rPr>
          <w:rFonts w:ascii="Arial" w:hAnsi="Arial" w:eastAsia="Arial" w:cs="Arial"/>
          <w:i w:val="1"/>
          <w:iCs w:val="1"/>
          <w:color w:val="404040" w:themeColor="text1" w:themeTint="BF"/>
          <w:sz w:val="24"/>
          <w:szCs w:val="24"/>
        </w:rPr>
      </w:pPr>
      <w:r w:rsidRPr="537E5469" w:rsidR="069229E6">
        <w:rPr>
          <w:rFonts w:ascii="Arial" w:hAnsi="Arial" w:eastAsia="Arial" w:cs="Arial"/>
          <w:i w:val="1"/>
          <w:iCs w:val="1"/>
          <w:color w:val="404040" w:themeColor="text1" w:themeTint="BF" w:themeShade="FF"/>
          <w:sz w:val="24"/>
          <w:szCs w:val="24"/>
        </w:rPr>
        <w:t>(</w:t>
      </w:r>
      <w:r w:rsidRPr="537E5469" w:rsidR="069229E6">
        <w:rPr>
          <w:rFonts w:ascii="Arial" w:hAnsi="Arial" w:eastAsia="Arial" w:cs="Arial"/>
          <w:i w:val="1"/>
          <w:iCs w:val="1"/>
          <w:color w:val="404040" w:themeColor="text1" w:themeTint="BF" w:themeShade="FF"/>
          <w:sz w:val="24"/>
          <w:szCs w:val="24"/>
        </w:rPr>
        <w:t>Lavinas</w:t>
      </w:r>
      <w:r w:rsidRPr="537E5469" w:rsidR="069229E6">
        <w:rPr>
          <w:rFonts w:ascii="Arial" w:hAnsi="Arial" w:eastAsia="Arial" w:cs="Arial"/>
          <w:i w:val="1"/>
          <w:iCs w:val="1"/>
          <w:color w:val="404040" w:themeColor="text1" w:themeTint="BF" w:themeShade="FF"/>
          <w:sz w:val="24"/>
          <w:szCs w:val="24"/>
        </w:rPr>
        <w:t>, 1996)</w:t>
      </w:r>
      <w:r w:rsidRPr="537E5469" w:rsidR="0C748E28">
        <w:rPr>
          <w:rFonts w:ascii="Arial" w:hAnsi="Arial" w:eastAsia="Arial" w:cs="Arial"/>
          <w:i w:val="1"/>
          <w:iCs w:val="1"/>
          <w:color w:val="404040" w:themeColor="text1" w:themeTint="BF" w:themeShade="FF"/>
          <w:sz w:val="24"/>
          <w:szCs w:val="24"/>
        </w:rPr>
        <w:t xml:space="preserve"> </w:t>
      </w:r>
      <w:r w:rsidRPr="537E5469" w:rsidR="1E4D0728">
        <w:rPr>
          <w:rFonts w:ascii="Arial" w:hAnsi="Arial" w:eastAsia="Arial" w:cs="Arial"/>
          <w:i w:val="1"/>
          <w:iCs w:val="1"/>
          <w:color w:val="404040" w:themeColor="text1" w:themeTint="BF" w:themeShade="FF"/>
          <w:sz w:val="24"/>
          <w:szCs w:val="24"/>
        </w:rPr>
        <w:t>“Existe</w:t>
      </w:r>
      <w:r w:rsidRPr="537E5469" w:rsidR="59529378">
        <w:rPr>
          <w:rFonts w:ascii="Arial" w:hAnsi="Arial" w:eastAsia="Arial" w:cs="Arial"/>
          <w:i w:val="1"/>
          <w:iCs w:val="1"/>
          <w:color w:val="404040" w:themeColor="text1" w:themeTint="BF" w:themeShade="FF"/>
          <w:sz w:val="24"/>
          <w:szCs w:val="24"/>
        </w:rPr>
        <w:t xml:space="preserve"> um reconhecimento tácito de que sua situação e precaríssima com base grosso modo em dois parâmetros 1 - a dimensão racial e uma desvantagem comparativa para os grupos não brancos em razão do racismo e isso vai afetar sobremaneira as mulheres que já são um grupo social discriminado a partir do sexo isso multiplica as debilidades do subgrupo </w:t>
      </w:r>
      <w:r w:rsidRPr="537E5469" w:rsidR="59529378">
        <w:rPr>
          <w:rFonts w:ascii="Arial" w:hAnsi="Arial" w:eastAsia="Arial" w:cs="Arial"/>
          <w:i w:val="1"/>
          <w:iCs w:val="1"/>
          <w:color w:val="000000" w:themeColor="text1" w:themeTint="FF" w:themeShade="FF"/>
          <w:sz w:val="24"/>
          <w:szCs w:val="24"/>
        </w:rPr>
        <w:t>mulheres negras</w:t>
      </w:r>
      <w:r w:rsidRPr="537E5469" w:rsidR="59529378">
        <w:rPr>
          <w:rFonts w:ascii="Arial" w:hAnsi="Arial" w:eastAsia="Arial" w:cs="Arial"/>
          <w:i w:val="1"/>
          <w:iCs w:val="1"/>
          <w:color w:val="404040" w:themeColor="text1" w:themeTint="BF" w:themeShade="FF"/>
          <w:sz w:val="24"/>
          <w:szCs w:val="24"/>
        </w:rPr>
        <w:t>.”</w:t>
      </w:r>
    </w:p>
    <w:p w:rsidR="0E1FC447" w:rsidP="5B5DD57C" w:rsidRDefault="0E1FC447" w14:paraId="275E3587" w14:textId="1A55D717">
      <w:pPr>
        <w:spacing w:line="360" w:lineRule="auto"/>
        <w:ind w:firstLine="708"/>
        <w:jc w:val="both"/>
        <w:rPr>
          <w:rFonts w:ascii="Arial" w:hAnsi="Arial" w:eastAsia="Arial" w:cs="Arial"/>
          <w:color w:val="000000" w:themeColor="text1"/>
          <w:sz w:val="24"/>
          <w:szCs w:val="24"/>
          <w:highlight w:val="yellow"/>
        </w:rPr>
      </w:pPr>
      <w:r w:rsidRPr="6D46CDF3" w:rsidR="0E1FC447">
        <w:rPr>
          <w:rFonts w:ascii="Arial" w:hAnsi="Arial" w:eastAsia="Arial" w:cs="Arial"/>
          <w:color w:val="000000" w:themeColor="text1" w:themeTint="FF" w:themeShade="FF"/>
          <w:sz w:val="24"/>
          <w:szCs w:val="24"/>
        </w:rPr>
        <w:t xml:space="preserve">E, apesar de ser diferente da vivência do preconceito racial, por exemplo (em que o racismo </w:t>
      </w:r>
      <w:r w:rsidRPr="6D46CDF3" w:rsidR="57F41416">
        <w:rPr>
          <w:rFonts w:ascii="Arial" w:hAnsi="Arial" w:eastAsia="Arial" w:cs="Arial"/>
          <w:color w:val="000000" w:themeColor="text1" w:themeTint="FF" w:themeShade="FF"/>
          <w:sz w:val="24"/>
          <w:szCs w:val="24"/>
        </w:rPr>
        <w:t>se apresenta na estrutura da sociedade apesar de medidas na própria constituição contra isso</w:t>
      </w:r>
      <w:r w:rsidRPr="6D46CDF3" w:rsidR="7BDC093C">
        <w:rPr>
          <w:rFonts w:ascii="Arial" w:hAnsi="Arial" w:eastAsia="Arial" w:cs="Arial"/>
          <w:color w:val="000000" w:themeColor="text1" w:themeTint="FF" w:themeShade="FF"/>
          <w:sz w:val="24"/>
          <w:szCs w:val="24"/>
        </w:rPr>
        <w:t>)</w:t>
      </w:r>
      <w:ins w:author="Duanny Woiciechowski Batista Gumesson" w:date="2022-12-05T14:45:25.272Z" w:id="1203181305">
        <w:r w:rsidRPr="6D46CDF3" w:rsidR="590052CD">
          <w:rPr>
            <w:rFonts w:ascii="Arial" w:hAnsi="Arial" w:eastAsia="Arial" w:cs="Arial"/>
            <w:color w:val="000000" w:themeColor="text1" w:themeTint="FF" w:themeShade="FF"/>
            <w:sz w:val="24"/>
            <w:szCs w:val="24"/>
          </w:rPr>
          <w:t>,</w:t>
        </w:r>
      </w:ins>
      <w:r w:rsidRPr="6D46CDF3" w:rsidR="7BDC093C">
        <w:rPr>
          <w:rFonts w:ascii="Arial" w:hAnsi="Arial" w:eastAsia="Arial" w:cs="Arial"/>
          <w:color w:val="000000" w:themeColor="text1" w:themeTint="FF" w:themeShade="FF"/>
          <w:sz w:val="24"/>
          <w:szCs w:val="24"/>
        </w:rPr>
        <w:t xml:space="preserve"> a pobreza também é um</w:t>
      </w:r>
      <w:r w:rsidRPr="6D46CDF3" w:rsidR="5B988912">
        <w:rPr>
          <w:rFonts w:ascii="Arial" w:hAnsi="Arial" w:eastAsia="Arial" w:cs="Arial"/>
          <w:color w:val="000000" w:themeColor="text1" w:themeTint="FF" w:themeShade="FF"/>
          <w:sz w:val="24"/>
          <w:szCs w:val="24"/>
        </w:rPr>
        <w:t>a dificuldade</w:t>
      </w:r>
      <w:r w:rsidRPr="6D46CDF3" w:rsidR="7BDC093C">
        <w:rPr>
          <w:rFonts w:ascii="Arial" w:hAnsi="Arial" w:eastAsia="Arial" w:cs="Arial"/>
          <w:color w:val="000000" w:themeColor="text1" w:themeTint="FF" w:themeShade="FF"/>
          <w:sz w:val="24"/>
          <w:szCs w:val="24"/>
        </w:rPr>
        <w:t xml:space="preserve"> na vida dessas mulheres junto ao preconceito de gênero, no entanto, </w:t>
      </w:r>
      <w:r w:rsidRPr="6D46CDF3" w:rsidR="49EA2BEE">
        <w:rPr>
          <w:rFonts w:ascii="Arial" w:hAnsi="Arial" w:eastAsia="Arial" w:cs="Arial"/>
          <w:color w:val="000000" w:themeColor="text1" w:themeTint="FF" w:themeShade="FF"/>
          <w:sz w:val="24"/>
          <w:szCs w:val="24"/>
        </w:rPr>
        <w:t>ela</w:t>
      </w:r>
      <w:r w:rsidRPr="6D46CDF3" w:rsidR="2EB4F58C">
        <w:rPr>
          <w:rFonts w:ascii="Arial" w:hAnsi="Arial" w:eastAsia="Arial" w:cs="Arial"/>
          <w:color w:val="000000" w:themeColor="text1" w:themeTint="FF" w:themeShade="FF"/>
          <w:sz w:val="24"/>
          <w:szCs w:val="24"/>
        </w:rPr>
        <w:t xml:space="preserve"> é um problema socioeconômico </w:t>
      </w:r>
      <w:r w:rsidRPr="6D46CDF3" w:rsidR="7E9AF0AF">
        <w:rPr>
          <w:rFonts w:ascii="Arial" w:hAnsi="Arial" w:eastAsia="Arial" w:cs="Arial"/>
          <w:color w:val="000000" w:themeColor="text1" w:themeTint="FF" w:themeShade="FF"/>
          <w:sz w:val="24"/>
          <w:szCs w:val="24"/>
        </w:rPr>
        <w:t>que</w:t>
      </w:r>
      <w:r w:rsidRPr="6D46CDF3" w:rsidR="594AFB2E">
        <w:rPr>
          <w:rFonts w:ascii="Arial" w:hAnsi="Arial" w:eastAsia="Arial" w:cs="Arial"/>
          <w:color w:val="000000" w:themeColor="text1" w:themeTint="FF" w:themeShade="FF"/>
          <w:sz w:val="24"/>
          <w:szCs w:val="24"/>
        </w:rPr>
        <w:t xml:space="preserve"> não se mostra como um obstáculo a ser passado, mas como um impedimento de entrada no mercado de trabalho</w:t>
      </w:r>
      <w:r w:rsidRPr="6D46CDF3" w:rsidR="1AE13D4C">
        <w:rPr>
          <w:rFonts w:ascii="Arial" w:hAnsi="Arial" w:eastAsia="Arial" w:cs="Arial"/>
          <w:color w:val="000000" w:themeColor="text1" w:themeTint="FF" w:themeShade="FF"/>
          <w:sz w:val="24"/>
          <w:szCs w:val="24"/>
        </w:rPr>
        <w:t xml:space="preserve"> da maneira como gostariam (visto que muitas mulheres entraram precocemente nele, como, principalmente empregadas dom</w:t>
      </w:r>
      <w:r w:rsidRPr="6D46CDF3" w:rsidR="08B5DE64">
        <w:rPr>
          <w:rFonts w:ascii="Arial" w:hAnsi="Arial" w:eastAsia="Arial" w:cs="Arial"/>
          <w:color w:val="000000" w:themeColor="text1" w:themeTint="FF" w:themeShade="FF"/>
          <w:sz w:val="24"/>
          <w:szCs w:val="24"/>
        </w:rPr>
        <w:t>ésticas)</w:t>
      </w:r>
      <w:r w:rsidRPr="6D46CDF3" w:rsidR="594AFB2E">
        <w:rPr>
          <w:rFonts w:ascii="Arial" w:hAnsi="Arial" w:eastAsia="Arial" w:cs="Arial"/>
          <w:color w:val="000000" w:themeColor="text1" w:themeTint="FF" w:themeShade="FF"/>
          <w:sz w:val="24"/>
          <w:szCs w:val="24"/>
        </w:rPr>
        <w:t>, pois</w:t>
      </w:r>
      <w:r w:rsidRPr="6D46CDF3" w:rsidR="71251CFD">
        <w:rPr>
          <w:rFonts w:ascii="Arial" w:hAnsi="Arial" w:eastAsia="Arial" w:cs="Arial"/>
          <w:color w:val="000000" w:themeColor="text1" w:themeTint="FF" w:themeShade="FF"/>
          <w:sz w:val="24"/>
          <w:szCs w:val="24"/>
        </w:rPr>
        <w:t xml:space="preserve"> não as permitem</w:t>
      </w:r>
      <w:r w:rsidRPr="6D46CDF3" w:rsidR="594AFB2E">
        <w:rPr>
          <w:rFonts w:ascii="Arial" w:hAnsi="Arial" w:eastAsia="Arial" w:cs="Arial"/>
          <w:color w:val="000000" w:themeColor="text1" w:themeTint="FF" w:themeShade="FF"/>
          <w:sz w:val="24"/>
          <w:szCs w:val="24"/>
        </w:rPr>
        <w:t xml:space="preserve"> se qualificarem e </w:t>
      </w:r>
      <w:r w:rsidRPr="6D46CDF3" w:rsidR="183EC673">
        <w:rPr>
          <w:rFonts w:ascii="Arial" w:hAnsi="Arial" w:eastAsia="Arial" w:cs="Arial"/>
          <w:color w:val="000000" w:themeColor="text1" w:themeTint="FF" w:themeShade="FF"/>
          <w:sz w:val="24"/>
          <w:szCs w:val="24"/>
        </w:rPr>
        <w:t xml:space="preserve">se </w:t>
      </w:r>
      <w:r w:rsidRPr="6D46CDF3" w:rsidR="594AFB2E">
        <w:rPr>
          <w:rFonts w:ascii="Arial" w:hAnsi="Arial" w:eastAsia="Arial" w:cs="Arial"/>
          <w:color w:val="000000" w:themeColor="text1" w:themeTint="FF" w:themeShade="FF"/>
          <w:sz w:val="24"/>
          <w:szCs w:val="24"/>
        </w:rPr>
        <w:t>dedicarem a</w:t>
      </w:r>
      <w:r w:rsidRPr="6D46CDF3" w:rsidR="44DC7D6D">
        <w:rPr>
          <w:rFonts w:ascii="Arial" w:hAnsi="Arial" w:eastAsia="Arial" w:cs="Arial"/>
          <w:color w:val="000000" w:themeColor="text1" w:themeTint="FF" w:themeShade="FF"/>
          <w:sz w:val="24"/>
          <w:szCs w:val="24"/>
        </w:rPr>
        <w:t xml:space="preserve"> </w:t>
      </w:r>
      <w:r w:rsidRPr="6D46CDF3" w:rsidR="02D23925">
        <w:rPr>
          <w:rFonts w:ascii="Arial" w:hAnsi="Arial" w:eastAsia="Arial" w:cs="Arial"/>
          <w:color w:val="000000" w:themeColor="text1" w:themeTint="FF" w:themeShade="FF"/>
          <w:sz w:val="24"/>
          <w:szCs w:val="24"/>
        </w:rPr>
        <w:t>evoluírem</w:t>
      </w:r>
      <w:r w:rsidRPr="6D46CDF3" w:rsidR="1CF3A3E1">
        <w:rPr>
          <w:rFonts w:ascii="Arial" w:hAnsi="Arial" w:eastAsia="Arial" w:cs="Arial"/>
          <w:color w:val="000000" w:themeColor="text1" w:themeTint="FF" w:themeShade="FF"/>
          <w:sz w:val="24"/>
          <w:szCs w:val="24"/>
        </w:rPr>
        <w:t xml:space="preserve"> </w:t>
      </w:r>
      <w:r w:rsidRPr="6D46CDF3" w:rsidR="6D5FF71D">
        <w:rPr>
          <w:rFonts w:ascii="Arial" w:hAnsi="Arial" w:eastAsia="Arial" w:cs="Arial"/>
          <w:color w:val="000000" w:themeColor="text1" w:themeTint="FF" w:themeShade="FF"/>
          <w:sz w:val="24"/>
          <w:szCs w:val="24"/>
        </w:rPr>
        <w:t>n</w:t>
      </w:r>
      <w:r w:rsidRPr="6D46CDF3" w:rsidR="1CF3A3E1">
        <w:rPr>
          <w:rFonts w:ascii="Arial" w:hAnsi="Arial" w:eastAsia="Arial" w:cs="Arial"/>
          <w:color w:val="000000" w:themeColor="text1" w:themeTint="FF" w:themeShade="FF"/>
          <w:sz w:val="24"/>
          <w:szCs w:val="24"/>
        </w:rPr>
        <w:t>ele.</w:t>
      </w:r>
      <w:r w:rsidRPr="6D46CDF3" w:rsidR="71084B1F">
        <w:rPr>
          <w:rFonts w:ascii="Arial" w:hAnsi="Arial" w:eastAsia="Arial" w:cs="Arial"/>
          <w:color w:val="000000" w:themeColor="text1" w:themeTint="FF" w:themeShade="FF"/>
          <w:sz w:val="24"/>
          <w:szCs w:val="24"/>
        </w:rPr>
        <w:t xml:space="preserve"> Porém é importante também ressaltar que a maioria da população pobre é preta ou parda</w:t>
      </w:r>
      <w:r w:rsidRPr="6D46CDF3" w:rsidR="5F16D5A4">
        <w:rPr>
          <w:rFonts w:ascii="Arial" w:hAnsi="Arial" w:eastAsia="Arial" w:cs="Arial"/>
          <w:color w:val="000000" w:themeColor="text1" w:themeTint="FF" w:themeShade="FF"/>
          <w:sz w:val="24"/>
          <w:szCs w:val="24"/>
        </w:rPr>
        <w:t xml:space="preserve"> (Segundo </w:t>
      </w:r>
      <w:r w:rsidRPr="6D46CDF3" w:rsidR="5887EE69">
        <w:rPr>
          <w:rFonts w:ascii="Arial" w:hAnsi="Arial" w:eastAsia="Arial" w:cs="Arial"/>
          <w:color w:val="000000" w:themeColor="text1" w:themeTint="FF" w:themeShade="FF"/>
          <w:sz w:val="24"/>
          <w:szCs w:val="24"/>
        </w:rPr>
        <w:t>o</w:t>
      </w:r>
      <w:r w:rsidRPr="6D46CDF3" w:rsidR="5887EE69">
        <w:rPr>
          <w:rFonts w:ascii="Arial" w:hAnsi="Arial" w:eastAsia="Arial" w:cs="Arial"/>
          <w:color w:val="000000" w:themeColor="text1" w:themeTint="FF" w:themeShade="FF"/>
          <w:sz w:val="24"/>
          <w:szCs w:val="24"/>
        </w:rPr>
        <w:t xml:space="preserve"> PNAD</w:t>
      </w:r>
      <w:r w:rsidRPr="6D46CDF3" w:rsidR="48286034">
        <w:rPr>
          <w:rFonts w:ascii="Arial" w:hAnsi="Arial" w:eastAsia="Arial" w:cs="Arial"/>
          <w:color w:val="000000" w:themeColor="text1" w:themeTint="FF" w:themeShade="FF"/>
          <w:sz w:val="24"/>
          <w:szCs w:val="24"/>
        </w:rPr>
        <w:t xml:space="preserve">, </w:t>
      </w:r>
      <w:r w:rsidRPr="6D46CDF3" w:rsidR="400CC819">
        <w:rPr>
          <w:rFonts w:ascii="Arial" w:hAnsi="Arial" w:eastAsia="Arial" w:cs="Arial"/>
          <w:color w:val="000000" w:themeColor="text1" w:themeTint="FF" w:themeShade="FF"/>
          <w:sz w:val="24"/>
          <w:szCs w:val="24"/>
        </w:rPr>
        <w:t xml:space="preserve">em uma pesquisa </w:t>
      </w:r>
      <w:r w:rsidRPr="6D46CDF3" w:rsidR="60D061C9">
        <w:rPr>
          <w:rFonts w:ascii="Arial" w:hAnsi="Arial" w:eastAsia="Arial" w:cs="Arial"/>
          <w:color w:val="000000" w:themeColor="text1" w:themeTint="FF" w:themeShade="FF"/>
          <w:sz w:val="24"/>
          <w:szCs w:val="24"/>
        </w:rPr>
        <w:t xml:space="preserve">em 2020 </w:t>
      </w:r>
      <w:r w:rsidRPr="6D46CDF3" w:rsidR="400CC819">
        <w:rPr>
          <w:rFonts w:ascii="Arial" w:hAnsi="Arial" w:eastAsia="Arial" w:cs="Arial"/>
          <w:color w:val="000000" w:themeColor="text1" w:themeTint="FF" w:themeShade="FF"/>
          <w:sz w:val="24"/>
          <w:szCs w:val="24"/>
        </w:rPr>
        <w:t>com 12390 domicílios que estavam abaixo da linha da pobreza, 9123 tinham como respons</w:t>
      </w:r>
      <w:r w:rsidRPr="6D46CDF3" w:rsidR="661FB7FE">
        <w:rPr>
          <w:rFonts w:ascii="Arial" w:hAnsi="Arial" w:eastAsia="Arial" w:cs="Arial"/>
          <w:color w:val="000000" w:themeColor="text1" w:themeTint="FF" w:themeShade="FF"/>
          <w:sz w:val="24"/>
          <w:szCs w:val="24"/>
        </w:rPr>
        <w:t>áveis pretos ou pardos</w:t>
      </w:r>
      <w:r w:rsidRPr="6D46CDF3" w:rsidR="15C97C2C">
        <w:rPr>
          <w:rFonts w:ascii="Arial" w:hAnsi="Arial" w:eastAsia="Arial" w:cs="Arial"/>
          <w:color w:val="000000" w:themeColor="text1" w:themeTint="FF" w:themeShade="FF"/>
          <w:sz w:val="24"/>
          <w:szCs w:val="24"/>
        </w:rPr>
        <w:t>.)</w:t>
      </w:r>
      <w:r w:rsidRPr="6D46CDF3" w:rsidR="10C63D37">
        <w:rPr>
          <w:rFonts w:ascii="Arial" w:hAnsi="Arial" w:eastAsia="Arial" w:cs="Arial"/>
          <w:color w:val="000000" w:themeColor="text1" w:themeTint="FF" w:themeShade="FF"/>
          <w:sz w:val="24"/>
          <w:szCs w:val="24"/>
        </w:rPr>
        <w:t>.</w:t>
      </w:r>
    </w:p>
    <w:p w:rsidR="22975BF5" w:rsidP="537E5469" w:rsidRDefault="22975BF5" w14:paraId="23475696" w14:textId="4F713C5B">
      <w:pPr>
        <w:spacing w:line="360" w:lineRule="auto"/>
        <w:ind w:left="2160" w:firstLine="756"/>
        <w:jc w:val="both"/>
        <w:rPr>
          <w:rFonts w:ascii="Arial" w:hAnsi="Arial" w:eastAsia="Arial" w:cs="Arial"/>
          <w:i w:val="1"/>
          <w:iCs w:val="1"/>
          <w:color w:val="404040" w:themeColor="text1" w:themeTint="BF"/>
          <w:sz w:val="24"/>
          <w:szCs w:val="24"/>
        </w:rPr>
      </w:pPr>
      <w:r w:rsidRPr="537E5469" w:rsidR="070FB530">
        <w:rPr>
          <w:rFonts w:ascii="Arial" w:hAnsi="Arial" w:eastAsia="Arial" w:cs="Arial"/>
          <w:i w:val="1"/>
          <w:iCs w:val="1"/>
          <w:color w:val="404040" w:themeColor="text1" w:themeTint="BF" w:themeShade="FF"/>
          <w:sz w:val="24"/>
          <w:szCs w:val="24"/>
        </w:rPr>
        <w:t xml:space="preserve">(Ávila e Pontes, 2012) </w:t>
      </w:r>
      <w:r w:rsidRPr="537E5469" w:rsidR="22975BF5">
        <w:rPr>
          <w:rFonts w:ascii="Arial" w:hAnsi="Arial" w:eastAsia="Arial" w:cs="Arial"/>
          <w:i w:val="1"/>
          <w:iCs w:val="1"/>
          <w:color w:val="404040" w:themeColor="text1" w:themeTint="BF" w:themeShade="FF"/>
          <w:sz w:val="24"/>
          <w:szCs w:val="24"/>
        </w:rPr>
        <w:t xml:space="preserve">“A partir da interpretação da narrativa das mulheres que ficaram muitos anos sem estudar, é possível observar que as circunstâncias atuantes que levaram a tão grande atraso em seu percurso escolar são </w:t>
      </w:r>
      <w:r w:rsidRPr="537E5469" w:rsidR="22975BF5">
        <w:rPr>
          <w:rFonts w:ascii="Arial" w:hAnsi="Arial" w:eastAsia="Arial" w:cs="Arial"/>
          <w:i w:val="1"/>
          <w:iCs w:val="1"/>
          <w:color w:val="404040" w:themeColor="text1" w:themeTint="BF" w:themeShade="FF"/>
          <w:sz w:val="24"/>
          <w:szCs w:val="24"/>
        </w:rPr>
        <w:t>demarcadamente</w:t>
      </w:r>
      <w:r w:rsidRPr="537E5469" w:rsidR="22975BF5">
        <w:rPr>
          <w:rFonts w:ascii="Arial" w:hAnsi="Arial" w:eastAsia="Arial" w:cs="Arial"/>
          <w:i w:val="1"/>
          <w:iCs w:val="1"/>
          <w:color w:val="404040" w:themeColor="text1" w:themeTint="BF" w:themeShade="FF"/>
          <w:sz w:val="24"/>
          <w:szCs w:val="24"/>
        </w:rPr>
        <w:t xml:space="preserve"> repetitivas na experiência de muitas delas: os limites acadêmicos impostos pela concomitância trabalho e</w:t>
      </w:r>
      <w:r w:rsidRPr="537E5469" w:rsidR="3ADA46BC">
        <w:rPr>
          <w:rFonts w:ascii="Arial" w:hAnsi="Arial" w:eastAsia="Arial" w:cs="Arial"/>
          <w:i w:val="1"/>
          <w:iCs w:val="1"/>
          <w:color w:val="404040" w:themeColor="text1" w:themeTint="BF" w:themeShade="FF"/>
          <w:sz w:val="24"/>
          <w:szCs w:val="24"/>
        </w:rPr>
        <w:t xml:space="preserve"> </w:t>
      </w:r>
      <w:r w:rsidRPr="537E5469" w:rsidR="22975BF5">
        <w:rPr>
          <w:rFonts w:ascii="Arial" w:hAnsi="Arial" w:eastAsia="Arial" w:cs="Arial"/>
          <w:i w:val="1"/>
          <w:iCs w:val="1"/>
          <w:color w:val="404040" w:themeColor="text1" w:themeTint="BF" w:themeShade="FF"/>
          <w:sz w:val="24"/>
          <w:szCs w:val="24"/>
        </w:rPr>
        <w:t xml:space="preserve">estudo noturno; a falta de incentivo por parte da família; a pressão </w:t>
      </w:r>
      <w:r w:rsidRPr="537E5469" w:rsidR="22975BF5">
        <w:rPr>
          <w:rFonts w:ascii="Arial" w:hAnsi="Arial" w:eastAsia="Arial" w:cs="Arial"/>
          <w:i w:val="1"/>
          <w:iCs w:val="1"/>
          <w:color w:val="404040" w:themeColor="text1" w:themeTint="BF" w:themeShade="FF"/>
          <w:sz w:val="24"/>
          <w:szCs w:val="24"/>
        </w:rPr>
        <w:t>psicológica (nem sempre explícita) do grupo de amigos, uma vez que muitos deles já haviam interrompido os estudos; e a entrada precoce no mundo do trabalho, em grande medida, pelo trabalho doméstico.”</w:t>
      </w:r>
    </w:p>
    <w:p w:rsidR="698F4CDB" w:rsidP="537E5469" w:rsidRDefault="698F4CDB" w14:paraId="1A0939C5" w14:textId="3EFA4607">
      <w:pPr>
        <w:pStyle w:val="Normal"/>
        <w:spacing w:line="360" w:lineRule="auto"/>
        <w:ind w:firstLine="708"/>
        <w:jc w:val="both"/>
        <w:rPr>
          <w:rFonts w:ascii="Arial" w:hAnsi="Arial" w:eastAsia="Arial" w:cs="Arial"/>
          <w:b w:val="1"/>
          <w:bCs w:val="1"/>
          <w:color w:val="000000" w:themeColor="text1"/>
          <w:sz w:val="24"/>
          <w:szCs w:val="24"/>
        </w:rPr>
      </w:pPr>
    </w:p>
    <w:p w:rsidR="22508560" w:rsidP="537E5469" w:rsidRDefault="78091A6D" w14:paraId="3B6EE5FC" w14:textId="4535D0C0">
      <w:pPr>
        <w:spacing w:line="360" w:lineRule="auto"/>
        <w:ind w:firstLine="708"/>
        <w:jc w:val="center"/>
        <w:rPr>
          <w:rFonts w:ascii="Arial" w:hAnsi="Arial" w:eastAsia="Arial" w:cs="Arial"/>
          <w:b w:val="1"/>
          <w:bCs w:val="1"/>
          <w:color w:val="000000" w:themeColor="text1"/>
          <w:sz w:val="24"/>
          <w:szCs w:val="24"/>
        </w:rPr>
      </w:pPr>
      <w:r w:rsidRPr="6D46CDF3" w:rsidR="78091A6D">
        <w:rPr>
          <w:rFonts w:ascii="Arial" w:hAnsi="Arial" w:eastAsia="Arial" w:cs="Arial"/>
          <w:b w:val="1"/>
          <w:bCs w:val="1"/>
          <w:color w:val="000000" w:themeColor="text1" w:themeTint="FF" w:themeShade="FF"/>
          <w:sz w:val="24"/>
          <w:szCs w:val="24"/>
        </w:rPr>
        <w:t>A</w:t>
      </w:r>
      <w:r w:rsidRPr="6D46CDF3" w:rsidR="0B40BEC1">
        <w:rPr>
          <w:rFonts w:ascii="Arial" w:hAnsi="Arial" w:eastAsia="Arial" w:cs="Arial"/>
          <w:b w:val="1"/>
          <w:bCs w:val="1"/>
          <w:color w:val="000000" w:themeColor="text1" w:themeTint="FF" w:themeShade="FF"/>
          <w:sz w:val="24"/>
          <w:szCs w:val="24"/>
        </w:rPr>
        <w:t>s</w:t>
      </w:r>
      <w:r w:rsidRPr="6D46CDF3" w:rsidR="78091A6D">
        <w:rPr>
          <w:rFonts w:ascii="Arial" w:hAnsi="Arial" w:eastAsia="Arial" w:cs="Arial"/>
          <w:b w:val="1"/>
          <w:bCs w:val="1"/>
          <w:color w:val="000000" w:themeColor="text1" w:themeTint="FF" w:themeShade="FF"/>
          <w:sz w:val="24"/>
          <w:szCs w:val="24"/>
        </w:rPr>
        <w:t xml:space="preserve"> mulheres em distintas classes sociais</w:t>
      </w:r>
      <w:r w:rsidRPr="6D46CDF3" w:rsidR="250AB400">
        <w:rPr>
          <w:rFonts w:ascii="Arial" w:hAnsi="Arial" w:eastAsia="Arial" w:cs="Arial"/>
          <w:b w:val="1"/>
          <w:bCs w:val="1"/>
          <w:color w:val="000000" w:themeColor="text1" w:themeTint="FF" w:themeShade="FF"/>
          <w:sz w:val="24"/>
          <w:szCs w:val="24"/>
        </w:rPr>
        <w:t xml:space="preserve"> no mercado de trabalho</w:t>
      </w:r>
      <w:del w:author="Duanny Woiciechowski Batista Gumesson" w:date="2022-12-05T14:45:36.007Z" w:id="948726400">
        <w:r w:rsidRPr="6D46CDF3" w:rsidDel="5C1D298E">
          <w:rPr>
            <w:rFonts w:ascii="Arial" w:hAnsi="Arial" w:eastAsia="Arial" w:cs="Arial"/>
            <w:b w:val="1"/>
            <w:bCs w:val="1"/>
            <w:color w:val="000000" w:themeColor="text1" w:themeTint="FF" w:themeShade="FF"/>
            <w:sz w:val="24"/>
            <w:szCs w:val="24"/>
          </w:rPr>
          <w:delText>.</w:delText>
        </w:r>
      </w:del>
    </w:p>
    <w:p w:rsidR="67F0E1A0" w:rsidP="193539F6" w:rsidRDefault="67F0E1A0" w14:paraId="435429F6" w14:textId="60389B60">
      <w:pPr>
        <w:spacing w:line="360" w:lineRule="auto"/>
        <w:ind w:firstLine="708"/>
        <w:jc w:val="both"/>
        <w:rPr>
          <w:rFonts w:ascii="Arial" w:hAnsi="Arial" w:eastAsia="Arial" w:cs="Arial"/>
          <w:color w:val="000000" w:themeColor="text1"/>
          <w:sz w:val="24"/>
          <w:szCs w:val="24"/>
        </w:rPr>
      </w:pPr>
      <w:r w:rsidRPr="6D46CDF3" w:rsidR="67F0E1A0">
        <w:rPr>
          <w:rFonts w:ascii="Arial" w:hAnsi="Arial" w:eastAsia="Arial" w:cs="Arial"/>
          <w:color w:val="000000" w:themeColor="text1" w:themeTint="FF" w:themeShade="FF"/>
          <w:sz w:val="24"/>
          <w:szCs w:val="24"/>
        </w:rPr>
        <w:t>No Brasil, a classificação das classes sociais</w:t>
      </w:r>
      <w:r w:rsidRPr="6D46CDF3" w:rsidR="7F81A306">
        <w:rPr>
          <w:rFonts w:ascii="Arial" w:hAnsi="Arial" w:eastAsia="Arial" w:cs="Arial"/>
          <w:color w:val="000000" w:themeColor="text1" w:themeTint="FF" w:themeShade="FF"/>
          <w:sz w:val="24"/>
          <w:szCs w:val="24"/>
        </w:rPr>
        <w:t>,</w:t>
      </w:r>
      <w:r w:rsidRPr="6D46CDF3" w:rsidR="67F0E1A0">
        <w:rPr>
          <w:rFonts w:ascii="Arial" w:hAnsi="Arial" w:eastAsia="Arial" w:cs="Arial"/>
          <w:color w:val="000000" w:themeColor="text1" w:themeTint="FF" w:themeShade="FF"/>
          <w:sz w:val="24"/>
          <w:szCs w:val="24"/>
        </w:rPr>
        <w:t xml:space="preserve"> de acordo com a renda fam</w:t>
      </w:r>
      <w:r w:rsidRPr="6D46CDF3" w:rsidR="202F306E">
        <w:rPr>
          <w:rFonts w:ascii="Arial" w:hAnsi="Arial" w:eastAsia="Arial" w:cs="Arial"/>
          <w:color w:val="000000" w:themeColor="text1" w:themeTint="FF" w:themeShade="FF"/>
          <w:sz w:val="24"/>
          <w:szCs w:val="24"/>
        </w:rPr>
        <w:t xml:space="preserve">iliar </w:t>
      </w:r>
      <w:r w:rsidRPr="6D46CDF3" w:rsidR="67F0E1A0">
        <w:rPr>
          <w:rFonts w:ascii="Arial" w:hAnsi="Arial" w:eastAsia="Arial" w:cs="Arial"/>
          <w:color w:val="000000" w:themeColor="text1" w:themeTint="FF" w:themeShade="FF"/>
          <w:sz w:val="24"/>
          <w:szCs w:val="24"/>
        </w:rPr>
        <w:t>é dividida</w:t>
      </w:r>
      <w:r w:rsidRPr="6D46CDF3" w:rsidR="443119C7">
        <w:rPr>
          <w:rFonts w:ascii="Arial" w:hAnsi="Arial" w:eastAsia="Arial" w:cs="Arial"/>
          <w:color w:val="000000" w:themeColor="text1" w:themeTint="FF" w:themeShade="FF"/>
          <w:sz w:val="24"/>
          <w:szCs w:val="24"/>
        </w:rPr>
        <w:t xml:space="preserve"> em: classe alta, classe média e classe baixa</w:t>
      </w:r>
      <w:r w:rsidRPr="6D46CDF3" w:rsidR="528B1AF9">
        <w:rPr>
          <w:rFonts w:ascii="Arial" w:hAnsi="Arial" w:eastAsia="Arial" w:cs="Arial"/>
          <w:color w:val="000000" w:themeColor="text1" w:themeTint="FF" w:themeShade="FF"/>
          <w:sz w:val="24"/>
          <w:szCs w:val="24"/>
        </w:rPr>
        <w:t xml:space="preserve">. As mulheres no Brasil estão </w:t>
      </w:r>
      <w:r w:rsidRPr="6D46CDF3" w:rsidR="708272C3">
        <w:rPr>
          <w:rFonts w:ascii="Arial" w:hAnsi="Arial" w:eastAsia="Arial" w:cs="Arial"/>
          <w:color w:val="000000" w:themeColor="text1" w:themeTint="FF" w:themeShade="FF"/>
          <w:sz w:val="24"/>
          <w:szCs w:val="24"/>
        </w:rPr>
        <w:t>inseridas</w:t>
      </w:r>
      <w:r w:rsidRPr="6D46CDF3" w:rsidR="528B1AF9">
        <w:rPr>
          <w:rFonts w:ascii="Arial" w:hAnsi="Arial" w:eastAsia="Arial" w:cs="Arial"/>
          <w:color w:val="000000" w:themeColor="text1" w:themeTint="FF" w:themeShade="FF"/>
          <w:sz w:val="24"/>
          <w:szCs w:val="24"/>
        </w:rPr>
        <w:t xml:space="preserve"> nessa classificação, </w:t>
      </w:r>
      <w:r w:rsidRPr="6D46CDF3" w:rsidR="3B29E6E6">
        <w:rPr>
          <w:rFonts w:ascii="Arial" w:hAnsi="Arial" w:eastAsia="Arial" w:cs="Arial"/>
          <w:color w:val="000000" w:themeColor="text1" w:themeTint="FF" w:themeShade="FF"/>
          <w:sz w:val="24"/>
          <w:szCs w:val="24"/>
        </w:rPr>
        <w:t>fazendo assim com que haja níveis elevados de desigualdade entr</w:t>
      </w:r>
      <w:ins w:author="Duanny Woiciechowski Batista Gumesson" w:date="2022-12-05T14:45:45.423Z" w:id="35814151">
        <w:r w:rsidRPr="6D46CDF3" w:rsidR="6A34A331">
          <w:rPr>
            <w:rFonts w:ascii="Arial" w:hAnsi="Arial" w:eastAsia="Arial" w:cs="Arial"/>
            <w:color w:val="000000" w:themeColor="text1" w:themeTint="FF" w:themeShade="FF"/>
            <w:sz w:val="24"/>
            <w:szCs w:val="24"/>
          </w:rPr>
          <w:t>e</w:t>
        </w:r>
      </w:ins>
      <w:del w:author="Duanny Woiciechowski Batista Gumesson" w:date="2022-12-05T14:45:45.174Z" w:id="1560400221">
        <w:r w:rsidRPr="6D46CDF3" w:rsidDel="3B29E6E6">
          <w:rPr>
            <w:rFonts w:ascii="Arial" w:hAnsi="Arial" w:eastAsia="Arial" w:cs="Arial"/>
            <w:color w:val="000000" w:themeColor="text1" w:themeTint="FF" w:themeShade="FF"/>
            <w:sz w:val="24"/>
            <w:szCs w:val="24"/>
          </w:rPr>
          <w:delText>a</w:delText>
        </w:r>
      </w:del>
      <w:r w:rsidRPr="6D46CDF3" w:rsidR="3B29E6E6">
        <w:rPr>
          <w:rFonts w:ascii="Arial" w:hAnsi="Arial" w:eastAsia="Arial" w:cs="Arial"/>
          <w:color w:val="000000" w:themeColor="text1" w:themeTint="FF" w:themeShade="FF"/>
          <w:sz w:val="24"/>
          <w:szCs w:val="24"/>
        </w:rPr>
        <w:t xml:space="preserve"> as mulheres</w:t>
      </w:r>
      <w:r w:rsidRPr="6D46CDF3" w:rsidR="47B94D41">
        <w:rPr>
          <w:rFonts w:ascii="Arial" w:hAnsi="Arial" w:eastAsia="Arial" w:cs="Arial"/>
          <w:color w:val="000000" w:themeColor="text1" w:themeTint="FF" w:themeShade="FF"/>
          <w:sz w:val="24"/>
          <w:szCs w:val="24"/>
        </w:rPr>
        <w:t xml:space="preserve">, por classe e raça. Definido como </w:t>
      </w:r>
      <w:r w:rsidRPr="6D46CDF3" w:rsidR="2F9D50FD">
        <w:rPr>
          <w:rFonts w:ascii="Arial" w:hAnsi="Arial" w:eastAsia="Arial" w:cs="Arial"/>
          <w:color w:val="000000" w:themeColor="text1" w:themeTint="FF" w:themeShade="FF"/>
          <w:sz w:val="24"/>
          <w:szCs w:val="24"/>
        </w:rPr>
        <w:t>segundo</w:t>
      </w:r>
      <w:r w:rsidRPr="6D46CDF3" w:rsidR="47B94D41">
        <w:rPr>
          <w:rFonts w:ascii="Arial" w:hAnsi="Arial" w:eastAsia="Arial" w:cs="Arial"/>
          <w:color w:val="000000" w:themeColor="text1" w:themeTint="FF" w:themeShade="FF"/>
          <w:sz w:val="24"/>
          <w:szCs w:val="24"/>
        </w:rPr>
        <w:t xml:space="preserve"> </w:t>
      </w:r>
      <w:r w:rsidRPr="6D46CDF3" w:rsidR="0E79CA8E">
        <w:rPr>
          <w:rFonts w:ascii="Arial" w:hAnsi="Arial" w:eastAsia="Arial" w:cs="Arial"/>
          <w:color w:val="000000" w:themeColor="text1" w:themeTint="FF" w:themeShade="FF"/>
          <w:sz w:val="24"/>
          <w:szCs w:val="24"/>
        </w:rPr>
        <w:t>objetivo</w:t>
      </w:r>
      <w:r w:rsidRPr="6D46CDF3" w:rsidR="47B94D41">
        <w:rPr>
          <w:rFonts w:ascii="Arial" w:hAnsi="Arial" w:eastAsia="Arial" w:cs="Arial"/>
          <w:color w:val="000000" w:themeColor="text1" w:themeTint="FF" w:themeShade="FF"/>
          <w:sz w:val="24"/>
          <w:szCs w:val="24"/>
        </w:rPr>
        <w:t xml:space="preserve"> </w:t>
      </w:r>
      <w:r w:rsidRPr="6D46CDF3" w:rsidR="47B94D41">
        <w:rPr>
          <w:rFonts w:ascii="Arial" w:hAnsi="Arial" w:eastAsia="Arial" w:cs="Arial"/>
          <w:i w:val="1"/>
          <w:iCs w:val="1"/>
          <w:color w:val="000000" w:themeColor="text1" w:themeTint="FF" w:themeShade="FF"/>
          <w:sz w:val="24"/>
          <w:szCs w:val="24"/>
        </w:rPr>
        <w:t>“</w:t>
      </w:r>
      <w:r w:rsidRPr="6D46CDF3" w:rsidR="065E3273">
        <w:rPr>
          <w:rFonts w:ascii="Arial" w:hAnsi="Arial" w:eastAsia="Arial" w:cs="Arial"/>
          <w:i w:val="1"/>
          <w:iCs w:val="1"/>
          <w:color w:val="000000" w:themeColor="text1" w:themeTint="FF" w:themeShade="FF"/>
          <w:sz w:val="24"/>
          <w:szCs w:val="24"/>
        </w:rPr>
        <w:t xml:space="preserve">Comparar a situação de mulheres pertencentes a classes sociais distintas no que tange à entrada no mercado de trabalho”, </w:t>
      </w:r>
      <w:r w:rsidRPr="6D46CDF3" w:rsidR="065E3273">
        <w:rPr>
          <w:rFonts w:ascii="Arial" w:hAnsi="Arial" w:eastAsia="Arial" w:cs="Arial"/>
          <w:color w:val="000000" w:themeColor="text1" w:themeTint="FF" w:themeShade="FF"/>
          <w:sz w:val="24"/>
          <w:szCs w:val="24"/>
        </w:rPr>
        <w:t>deve</w:t>
      </w:r>
      <w:ins w:author="Duanny Woiciechowski Batista Gumesson" w:date="2022-12-05T14:45:53.171Z" w:id="1548512148">
        <w:r w:rsidRPr="6D46CDF3" w:rsidR="0F641A15">
          <w:rPr>
            <w:rFonts w:ascii="Arial" w:hAnsi="Arial" w:eastAsia="Arial" w:cs="Arial"/>
            <w:color w:val="000000" w:themeColor="text1" w:themeTint="FF" w:themeShade="FF"/>
            <w:sz w:val="24"/>
            <w:szCs w:val="24"/>
          </w:rPr>
          <w:t>-</w:t>
        </w:r>
      </w:ins>
      <w:del w:author="Duanny Woiciechowski Batista Gumesson" w:date="2022-12-05T14:45:52.677Z" w:id="2137289967">
        <w:r w:rsidRPr="6D46CDF3" w:rsidDel="065E3273">
          <w:rPr>
            <w:rFonts w:ascii="Arial" w:hAnsi="Arial" w:eastAsia="Arial" w:cs="Arial"/>
            <w:color w:val="000000" w:themeColor="text1" w:themeTint="FF" w:themeShade="FF"/>
            <w:sz w:val="24"/>
            <w:szCs w:val="24"/>
          </w:rPr>
          <w:delText xml:space="preserve"> </w:delText>
        </w:r>
      </w:del>
      <w:r w:rsidRPr="6D46CDF3" w:rsidR="065E3273">
        <w:rPr>
          <w:rFonts w:ascii="Arial" w:hAnsi="Arial" w:eastAsia="Arial" w:cs="Arial"/>
          <w:color w:val="000000" w:themeColor="text1" w:themeTint="FF" w:themeShade="FF"/>
          <w:sz w:val="24"/>
          <w:szCs w:val="24"/>
        </w:rPr>
        <w:t xml:space="preserve">se compreender </w:t>
      </w:r>
      <w:r w:rsidRPr="6D46CDF3" w:rsidR="450317A4">
        <w:rPr>
          <w:rFonts w:ascii="Arial" w:hAnsi="Arial" w:eastAsia="Arial" w:cs="Arial"/>
          <w:color w:val="000000" w:themeColor="text1" w:themeTint="FF" w:themeShade="FF"/>
          <w:sz w:val="24"/>
          <w:szCs w:val="24"/>
        </w:rPr>
        <w:t>como mulheres</w:t>
      </w:r>
      <w:r w:rsidRPr="6D46CDF3" w:rsidR="450317A4">
        <w:rPr>
          <w:rFonts w:ascii="Arial" w:hAnsi="Arial" w:eastAsia="Arial" w:cs="Arial"/>
          <w:color w:val="000000" w:themeColor="text1" w:themeTint="FF" w:themeShade="FF"/>
          <w:sz w:val="21"/>
          <w:szCs w:val="21"/>
        </w:rPr>
        <w:t xml:space="preserve"> </w:t>
      </w:r>
      <w:r w:rsidRPr="6D46CDF3" w:rsidR="450317A4">
        <w:rPr>
          <w:rFonts w:ascii="Arial" w:hAnsi="Arial" w:eastAsia="Arial" w:cs="Arial"/>
          <w:color w:val="000000" w:themeColor="text1" w:themeTint="FF" w:themeShade="FF"/>
          <w:sz w:val="24"/>
          <w:szCs w:val="24"/>
        </w:rPr>
        <w:t>diferentes em termos de circunstâncias e experiências - por exemplo, de classe, raça e idade - estão situadas dentro das dinâmicas da desigualdade de gênero</w:t>
      </w:r>
      <w:r w:rsidRPr="6D46CDF3" w:rsidR="180C8F97">
        <w:rPr>
          <w:rFonts w:ascii="Arial" w:hAnsi="Arial" w:eastAsia="Arial" w:cs="Arial"/>
          <w:color w:val="000000" w:themeColor="text1" w:themeTint="FF" w:themeShade="FF"/>
          <w:sz w:val="24"/>
          <w:szCs w:val="24"/>
        </w:rPr>
        <w:t xml:space="preserve"> e sua inserção dentro do mercado de trabalho.</w:t>
      </w:r>
    </w:p>
    <w:p w:rsidR="00726F5C" w:rsidP="193539F6" w:rsidRDefault="3D92FBA1" w14:paraId="25A3A7F8" w14:textId="69F2A032">
      <w:pPr>
        <w:spacing w:line="360" w:lineRule="auto"/>
        <w:jc w:val="both"/>
        <w:rPr>
          <w:rFonts w:ascii="Arial" w:hAnsi="Arial" w:eastAsia="Arial" w:cs="Arial"/>
          <w:color w:val="000000" w:themeColor="text1"/>
          <w:sz w:val="24"/>
          <w:szCs w:val="24"/>
        </w:rPr>
      </w:pPr>
      <w:r w:rsidRPr="12349A2D">
        <w:rPr>
          <w:rFonts w:ascii="Arial" w:hAnsi="Arial" w:eastAsia="Arial" w:cs="Arial"/>
          <w:i/>
          <w:iCs/>
          <w:color w:val="000000" w:themeColor="text1"/>
          <w:sz w:val="24"/>
          <w:szCs w:val="24"/>
        </w:rPr>
        <w:t xml:space="preserve">          </w:t>
      </w:r>
      <w:r w:rsidRPr="12349A2D" w:rsidR="2EDB5082">
        <w:rPr>
          <w:rFonts w:ascii="Arial" w:hAnsi="Arial" w:eastAsia="Arial" w:cs="Arial"/>
          <w:color w:val="000000" w:themeColor="text1"/>
          <w:sz w:val="24"/>
          <w:szCs w:val="24"/>
        </w:rPr>
        <w:t xml:space="preserve">As conquistas e avanços legislativos </w:t>
      </w:r>
      <w:r w:rsidRPr="12349A2D" w:rsidR="18F79999">
        <w:rPr>
          <w:rFonts w:ascii="Arial" w:hAnsi="Arial" w:eastAsia="Arial" w:cs="Arial"/>
          <w:color w:val="000000" w:themeColor="text1"/>
          <w:sz w:val="24"/>
          <w:szCs w:val="24"/>
        </w:rPr>
        <w:t>permitiram uma maior participação feminina no mercado de trabalho, assegurando a sua contribuição ativa na economia e no desenvolvimento nacional.</w:t>
      </w:r>
      <w:r w:rsidRPr="12349A2D" w:rsidR="4805AE77">
        <w:rPr>
          <w:rFonts w:ascii="Arial" w:hAnsi="Arial" w:eastAsia="Arial" w:cs="Arial"/>
          <w:color w:val="000000" w:themeColor="text1"/>
          <w:sz w:val="24"/>
          <w:szCs w:val="24"/>
        </w:rPr>
        <w:t xml:space="preserve"> </w:t>
      </w:r>
      <w:r w:rsidRPr="12349A2D" w:rsidR="06A99D2B">
        <w:rPr>
          <w:rFonts w:ascii="Arial" w:hAnsi="Arial" w:eastAsia="Arial" w:cs="Arial"/>
          <w:color w:val="000000" w:themeColor="text1"/>
          <w:sz w:val="24"/>
          <w:szCs w:val="24"/>
        </w:rPr>
        <w:t xml:space="preserve">Entretanto, </w:t>
      </w:r>
      <w:r w:rsidRPr="12349A2D" w:rsidR="45FCCFDB">
        <w:rPr>
          <w:rFonts w:ascii="Arial" w:hAnsi="Arial" w:eastAsia="Arial" w:cs="Arial"/>
          <w:color w:val="000000" w:themeColor="text1"/>
          <w:sz w:val="24"/>
          <w:szCs w:val="24"/>
        </w:rPr>
        <w:t xml:space="preserve">essas conquistas e legislações acabam </w:t>
      </w:r>
      <w:r w:rsidRPr="12349A2D" w:rsidR="79B5F887">
        <w:rPr>
          <w:rFonts w:ascii="Arial" w:hAnsi="Arial" w:eastAsia="Arial" w:cs="Arial"/>
          <w:color w:val="000000" w:themeColor="text1"/>
          <w:sz w:val="24"/>
          <w:szCs w:val="24"/>
        </w:rPr>
        <w:t>não afetando as</w:t>
      </w:r>
      <w:r w:rsidRPr="12349A2D" w:rsidR="4D098AD5">
        <w:rPr>
          <w:rFonts w:ascii="Arial" w:hAnsi="Arial" w:eastAsia="Arial" w:cs="Arial"/>
          <w:color w:val="000000" w:themeColor="text1"/>
          <w:sz w:val="24"/>
          <w:szCs w:val="24"/>
        </w:rPr>
        <w:t xml:space="preserve"> classes sociais mais baixas</w:t>
      </w:r>
      <w:r w:rsidRPr="12349A2D" w:rsidR="3D0097D3">
        <w:rPr>
          <w:rFonts w:ascii="Arial" w:hAnsi="Arial" w:eastAsia="Arial" w:cs="Arial"/>
          <w:color w:val="000000" w:themeColor="text1"/>
          <w:sz w:val="24"/>
          <w:szCs w:val="24"/>
        </w:rPr>
        <w:t>, principalmente quando tratado de mulheres.</w:t>
      </w:r>
      <w:r w:rsidRPr="12349A2D" w:rsidR="5D0BFAC2">
        <w:rPr>
          <w:rFonts w:ascii="Arial" w:hAnsi="Arial" w:eastAsia="Arial" w:cs="Arial"/>
          <w:color w:val="000000" w:themeColor="text1"/>
          <w:sz w:val="24"/>
          <w:szCs w:val="24"/>
        </w:rPr>
        <w:t xml:space="preserve"> </w:t>
      </w:r>
      <w:r w:rsidRPr="12349A2D" w:rsidR="4FA590BE">
        <w:rPr>
          <w:rFonts w:ascii="Arial" w:hAnsi="Arial" w:eastAsia="Arial" w:cs="Arial"/>
          <w:color w:val="000000" w:themeColor="text1"/>
          <w:sz w:val="24"/>
          <w:szCs w:val="24"/>
        </w:rPr>
        <w:t xml:space="preserve"> </w:t>
      </w:r>
      <w:r w:rsidRPr="12349A2D" w:rsidR="0794A2B7">
        <w:rPr>
          <w:rFonts w:ascii="Arial" w:hAnsi="Arial" w:eastAsia="Arial" w:cs="Arial"/>
          <w:color w:val="000000" w:themeColor="text1"/>
          <w:sz w:val="24"/>
          <w:szCs w:val="24"/>
        </w:rPr>
        <w:t xml:space="preserve"> </w:t>
      </w:r>
    </w:p>
    <w:p w:rsidR="0794A2B7" w:rsidP="4A2115D5" w:rsidRDefault="0794A2B7" w14:paraId="7B1D9B0C" w14:textId="15039D48">
      <w:pPr>
        <w:spacing w:line="360" w:lineRule="auto"/>
        <w:ind w:firstLine="708"/>
        <w:jc w:val="both"/>
        <w:rPr>
          <w:rFonts w:ascii="Arial" w:hAnsi="Arial" w:eastAsia="Arial" w:cs="Arial"/>
          <w:color w:val="000000" w:themeColor="text1"/>
          <w:sz w:val="24"/>
          <w:szCs w:val="24"/>
        </w:rPr>
      </w:pPr>
      <w:r w:rsidRPr="5BABF6DB">
        <w:rPr>
          <w:rFonts w:ascii="Arial" w:hAnsi="Arial" w:eastAsia="Arial" w:cs="Arial"/>
          <w:color w:val="000000" w:themeColor="text1"/>
          <w:sz w:val="24"/>
          <w:szCs w:val="24"/>
        </w:rPr>
        <w:t>Primeiramente, é notável que as mulheres</w:t>
      </w:r>
      <w:r w:rsidRPr="5BABF6DB" w:rsidR="5863E6B1">
        <w:rPr>
          <w:rFonts w:ascii="Arial" w:hAnsi="Arial" w:eastAsia="Arial" w:cs="Arial"/>
          <w:color w:val="000000" w:themeColor="text1"/>
          <w:sz w:val="24"/>
          <w:szCs w:val="24"/>
        </w:rPr>
        <w:t xml:space="preserve"> estão em maiores condições de pobreza do que os homens</w:t>
      </w:r>
      <w:r w:rsidRPr="5BABF6DB" w:rsidR="1F3BD6A7">
        <w:rPr>
          <w:rFonts w:ascii="Arial" w:hAnsi="Arial" w:eastAsia="Arial" w:cs="Arial"/>
          <w:color w:val="000000" w:themeColor="text1"/>
          <w:sz w:val="24"/>
          <w:szCs w:val="24"/>
        </w:rPr>
        <w:t xml:space="preserve">, isso significa que são mais vulneráveis a ela. Segundo </w:t>
      </w:r>
      <w:r w:rsidRPr="5BABF6DB" w:rsidR="3045BD64">
        <w:rPr>
          <w:rFonts w:ascii="Arial" w:hAnsi="Arial" w:eastAsia="Arial" w:cs="Arial"/>
          <w:color w:val="000000" w:themeColor="text1"/>
          <w:sz w:val="24"/>
          <w:szCs w:val="24"/>
        </w:rPr>
        <w:t>a Gazeta do Povo</w:t>
      </w:r>
      <w:r w:rsidRPr="5BABF6DB" w:rsidR="1E8BDBB3">
        <w:rPr>
          <w:rFonts w:ascii="Arial" w:hAnsi="Arial" w:eastAsia="Arial" w:cs="Arial"/>
          <w:color w:val="000000" w:themeColor="text1"/>
          <w:sz w:val="24"/>
          <w:szCs w:val="24"/>
        </w:rPr>
        <w:t>, a</w:t>
      </w:r>
      <w:r w:rsidRPr="5BABF6DB" w:rsidR="18D5376F">
        <w:rPr>
          <w:rFonts w:ascii="Arial" w:hAnsi="Arial" w:eastAsia="Arial" w:cs="Arial"/>
          <w:color w:val="000000" w:themeColor="text1"/>
          <w:sz w:val="24"/>
          <w:szCs w:val="24"/>
        </w:rPr>
        <w:t>s</w:t>
      </w:r>
      <w:r w:rsidRPr="5BABF6DB" w:rsidR="1E8BDBB3">
        <w:rPr>
          <w:rFonts w:ascii="Arial" w:hAnsi="Arial" w:eastAsia="Arial" w:cs="Arial"/>
          <w:color w:val="000000" w:themeColor="text1"/>
          <w:sz w:val="24"/>
          <w:szCs w:val="24"/>
        </w:rPr>
        <w:t xml:space="preserve"> mulheres, em 2019, eram 108,4 milhões no Brasil, das quais 26,9 milhões eram pobres e 7</w:t>
      </w:r>
      <w:r w:rsidRPr="5BABF6DB" w:rsidR="3ABF4CBA">
        <w:rPr>
          <w:rFonts w:ascii="Arial" w:hAnsi="Arial" w:eastAsia="Arial" w:cs="Arial"/>
          <w:color w:val="000000" w:themeColor="text1"/>
          <w:sz w:val="24"/>
          <w:szCs w:val="24"/>
        </w:rPr>
        <w:t>,2 milhões eram extremamente pobres</w:t>
      </w:r>
      <w:r w:rsidRPr="5BABF6DB" w:rsidR="6367D156">
        <w:rPr>
          <w:rFonts w:ascii="Arial" w:hAnsi="Arial" w:eastAsia="Arial" w:cs="Arial"/>
          <w:color w:val="000000" w:themeColor="text1"/>
          <w:sz w:val="24"/>
          <w:szCs w:val="24"/>
        </w:rPr>
        <w:t xml:space="preserve"> de um total de 51, 7 milhões de pobres e 13,7 milhões de pessoas em extrema pobreza.</w:t>
      </w:r>
      <w:r w:rsidRPr="5BABF6DB" w:rsidR="0F554015">
        <w:rPr>
          <w:rFonts w:ascii="Arial" w:hAnsi="Arial" w:eastAsia="Arial" w:cs="Arial"/>
          <w:color w:val="000000" w:themeColor="text1"/>
          <w:sz w:val="24"/>
          <w:szCs w:val="24"/>
        </w:rPr>
        <w:t xml:space="preserve"> </w:t>
      </w:r>
    </w:p>
    <w:p w:rsidR="518770C3" w:rsidP="4A2115D5" w:rsidRDefault="518770C3" w14:paraId="3F78AA4B" w14:textId="1AD7DA43">
      <w:pPr>
        <w:spacing w:line="360" w:lineRule="auto"/>
        <w:ind w:firstLine="708"/>
        <w:jc w:val="both"/>
        <w:rPr>
          <w:rFonts w:ascii="Arial" w:hAnsi="Arial" w:eastAsia="Arial" w:cs="Arial"/>
          <w:color w:val="000000" w:themeColor="text1"/>
          <w:sz w:val="24"/>
          <w:szCs w:val="24"/>
        </w:rPr>
      </w:pPr>
      <w:r w:rsidRPr="5BABF6DB">
        <w:rPr>
          <w:rFonts w:ascii="Arial" w:hAnsi="Arial" w:eastAsia="Arial" w:cs="Arial"/>
          <w:color w:val="000000" w:themeColor="text1"/>
          <w:sz w:val="24"/>
          <w:szCs w:val="24"/>
        </w:rPr>
        <w:t>As principais diferenças entre as classes sociais no Brasil que contribuem para</w:t>
      </w:r>
      <w:r w:rsidRPr="5BABF6DB" w:rsidR="779A60A8">
        <w:rPr>
          <w:rFonts w:ascii="Arial" w:hAnsi="Arial" w:eastAsia="Arial" w:cs="Arial"/>
          <w:color w:val="000000" w:themeColor="text1"/>
          <w:sz w:val="24"/>
          <w:szCs w:val="24"/>
        </w:rPr>
        <w:t xml:space="preserve"> a predominância da pobreza são a baixa escolaridade dessas pessoas e os trabalhos precários</w:t>
      </w:r>
      <w:r w:rsidRPr="5BABF6DB" w:rsidR="2F336059">
        <w:rPr>
          <w:rFonts w:ascii="Arial" w:hAnsi="Arial" w:eastAsia="Arial" w:cs="Arial"/>
          <w:color w:val="000000" w:themeColor="text1"/>
          <w:sz w:val="24"/>
          <w:szCs w:val="24"/>
        </w:rPr>
        <w:t xml:space="preserve"> em que estão</w:t>
      </w:r>
      <w:r w:rsidRPr="5BABF6DB" w:rsidR="5A248DF0">
        <w:rPr>
          <w:rFonts w:ascii="Arial" w:hAnsi="Arial" w:eastAsia="Arial" w:cs="Arial"/>
          <w:color w:val="000000" w:themeColor="text1"/>
          <w:sz w:val="24"/>
          <w:szCs w:val="24"/>
        </w:rPr>
        <w:t xml:space="preserve"> inseridos</w:t>
      </w:r>
      <w:r w:rsidRPr="5BABF6DB" w:rsidR="20A16B9A">
        <w:rPr>
          <w:rFonts w:ascii="Arial" w:hAnsi="Arial" w:eastAsia="Arial" w:cs="Arial"/>
          <w:color w:val="000000" w:themeColor="text1"/>
          <w:sz w:val="24"/>
          <w:szCs w:val="24"/>
        </w:rPr>
        <w:t>. Segundo o SIS, do IBGE, das 57,</w:t>
      </w:r>
      <w:r w:rsidRPr="5BABF6DB" w:rsidR="1801A15D">
        <w:rPr>
          <w:rFonts w:ascii="Arial" w:hAnsi="Arial" w:eastAsia="Arial" w:cs="Arial"/>
          <w:color w:val="000000" w:themeColor="text1"/>
          <w:sz w:val="24"/>
          <w:szCs w:val="24"/>
        </w:rPr>
        <w:t xml:space="preserve">3 milhões de pessoas </w:t>
      </w:r>
      <w:r w:rsidRPr="5BABF6DB" w:rsidR="7FECADD4">
        <w:rPr>
          <w:rFonts w:ascii="Arial" w:hAnsi="Arial" w:eastAsia="Arial" w:cs="Arial"/>
          <w:color w:val="000000" w:themeColor="text1"/>
          <w:sz w:val="24"/>
          <w:szCs w:val="24"/>
        </w:rPr>
        <w:t xml:space="preserve">no Brasil </w:t>
      </w:r>
      <w:r w:rsidRPr="5BABF6DB" w:rsidR="1801A15D">
        <w:rPr>
          <w:rFonts w:ascii="Arial" w:hAnsi="Arial" w:eastAsia="Arial" w:cs="Arial"/>
          <w:color w:val="000000" w:themeColor="text1"/>
          <w:sz w:val="24"/>
          <w:szCs w:val="24"/>
        </w:rPr>
        <w:t>que são sem instrução ou possuem o fundamental incompleto, 16,7 milhões estão em pobreza e 4,9 milhões estão em e</w:t>
      </w:r>
      <w:r w:rsidRPr="5BABF6DB" w:rsidR="32489860">
        <w:rPr>
          <w:rFonts w:ascii="Arial" w:hAnsi="Arial" w:eastAsia="Arial" w:cs="Arial"/>
          <w:color w:val="000000" w:themeColor="text1"/>
          <w:sz w:val="24"/>
          <w:szCs w:val="24"/>
        </w:rPr>
        <w:t xml:space="preserve">xtrema pobreza. Das </w:t>
      </w:r>
      <w:r w:rsidRPr="5BABF6DB" w:rsidR="68ED69B2">
        <w:rPr>
          <w:rFonts w:ascii="Arial" w:hAnsi="Arial" w:eastAsia="Arial" w:cs="Arial"/>
          <w:color w:val="000000" w:themeColor="text1"/>
          <w:sz w:val="24"/>
          <w:szCs w:val="24"/>
        </w:rPr>
        <w:t xml:space="preserve">57,2 milhões </w:t>
      </w:r>
      <w:r w:rsidRPr="5BABF6DB" w:rsidR="32489860">
        <w:rPr>
          <w:rFonts w:ascii="Arial" w:hAnsi="Arial" w:eastAsia="Arial" w:cs="Arial"/>
          <w:color w:val="000000" w:themeColor="text1"/>
          <w:sz w:val="24"/>
          <w:szCs w:val="24"/>
        </w:rPr>
        <w:lastRenderedPageBreak/>
        <w:t>pessoas</w:t>
      </w:r>
      <w:r w:rsidRPr="5BABF6DB" w:rsidR="66B8D0D5">
        <w:rPr>
          <w:rFonts w:ascii="Arial" w:hAnsi="Arial" w:eastAsia="Arial" w:cs="Arial"/>
          <w:color w:val="000000" w:themeColor="text1"/>
          <w:sz w:val="24"/>
          <w:szCs w:val="24"/>
        </w:rPr>
        <w:t xml:space="preserve"> no Brasil</w:t>
      </w:r>
      <w:r w:rsidRPr="5BABF6DB" w:rsidR="32489860">
        <w:rPr>
          <w:rFonts w:ascii="Arial" w:hAnsi="Arial" w:eastAsia="Arial" w:cs="Arial"/>
          <w:color w:val="000000" w:themeColor="text1"/>
          <w:sz w:val="24"/>
          <w:szCs w:val="24"/>
        </w:rPr>
        <w:t xml:space="preserve"> com o médio</w:t>
      </w:r>
      <w:r w:rsidRPr="5BABF6DB" w:rsidR="14D572B8">
        <w:rPr>
          <w:rFonts w:ascii="Arial" w:hAnsi="Arial" w:eastAsia="Arial" w:cs="Arial"/>
          <w:color w:val="000000" w:themeColor="text1"/>
          <w:sz w:val="24"/>
          <w:szCs w:val="24"/>
        </w:rPr>
        <w:t xml:space="preserve"> completo e superior incompleto</w:t>
      </w:r>
      <w:r w:rsidRPr="5BABF6DB" w:rsidR="4B2FF5C8">
        <w:rPr>
          <w:rFonts w:ascii="Arial" w:hAnsi="Arial" w:eastAsia="Arial" w:cs="Arial"/>
          <w:color w:val="000000" w:themeColor="text1"/>
          <w:sz w:val="24"/>
          <w:szCs w:val="24"/>
        </w:rPr>
        <w:t xml:space="preserve"> 9 milhões estão em pobreza e 1,9 milhões estão em extrema pobreza. Já das 24,8 milhões de pessoas no Brasil que possuem o </w:t>
      </w:r>
      <w:r w:rsidRPr="5BABF6DB" w:rsidR="34FECDFD">
        <w:rPr>
          <w:rFonts w:ascii="Arial" w:hAnsi="Arial" w:eastAsia="Arial" w:cs="Arial"/>
          <w:color w:val="000000" w:themeColor="text1"/>
          <w:sz w:val="24"/>
          <w:szCs w:val="24"/>
        </w:rPr>
        <w:t>ensino superior completo 0,6 milhões estão em pobreza e 0,2 milhões e</w:t>
      </w:r>
      <w:r w:rsidRPr="5BABF6DB" w:rsidR="496360BE">
        <w:rPr>
          <w:rFonts w:ascii="Arial" w:hAnsi="Arial" w:eastAsia="Arial" w:cs="Arial"/>
          <w:color w:val="000000" w:themeColor="text1"/>
          <w:sz w:val="24"/>
          <w:szCs w:val="24"/>
        </w:rPr>
        <w:t>m extrema pobreza.</w:t>
      </w:r>
    </w:p>
    <w:p w:rsidR="520DB815" w:rsidP="5BABF6DB" w:rsidRDefault="520DB815" w14:paraId="3EEE9F46" w14:textId="0A4D9378">
      <w:pPr>
        <w:spacing w:line="360" w:lineRule="auto"/>
        <w:ind w:firstLine="708"/>
        <w:jc w:val="both"/>
        <w:rPr>
          <w:rFonts w:ascii="Arial" w:hAnsi="Arial" w:eastAsia="Arial" w:cs="Arial"/>
          <w:color w:val="000000" w:themeColor="text1"/>
          <w:sz w:val="24"/>
          <w:szCs w:val="24"/>
        </w:rPr>
      </w:pPr>
      <w:r w:rsidRPr="3AFDE759">
        <w:rPr>
          <w:rFonts w:ascii="Arial" w:hAnsi="Arial" w:eastAsia="Arial" w:cs="Arial"/>
          <w:color w:val="000000" w:themeColor="text1"/>
          <w:sz w:val="24"/>
          <w:szCs w:val="24"/>
        </w:rPr>
        <w:t>Além disso</w:t>
      </w:r>
      <w:r w:rsidRPr="3AFDE759" w:rsidR="2212AF34">
        <w:rPr>
          <w:rFonts w:ascii="Arial" w:hAnsi="Arial" w:eastAsia="Arial" w:cs="Arial"/>
          <w:color w:val="000000" w:themeColor="text1"/>
          <w:sz w:val="24"/>
          <w:szCs w:val="24"/>
        </w:rPr>
        <w:t>, dos 35,2 milhões de brasileiros com carteira</w:t>
      </w:r>
      <w:r w:rsidRPr="3AFDE759" w:rsidR="2296E156">
        <w:rPr>
          <w:rFonts w:ascii="Arial" w:hAnsi="Arial" w:eastAsia="Arial" w:cs="Arial"/>
          <w:color w:val="000000" w:themeColor="text1"/>
          <w:sz w:val="24"/>
          <w:szCs w:val="24"/>
        </w:rPr>
        <w:t xml:space="preserve"> de trabalho</w:t>
      </w:r>
      <w:r w:rsidRPr="3AFDE759" w:rsidR="2212AF34">
        <w:rPr>
          <w:rFonts w:ascii="Arial" w:hAnsi="Arial" w:eastAsia="Arial" w:cs="Arial"/>
          <w:color w:val="000000" w:themeColor="text1"/>
          <w:sz w:val="24"/>
          <w:szCs w:val="24"/>
        </w:rPr>
        <w:t xml:space="preserve"> assinadas, 2,5 milhões são pobres e aproximadamente nenhum </w:t>
      </w:r>
      <w:r w:rsidRPr="3AFDE759" w:rsidR="43446EBD">
        <w:rPr>
          <w:rFonts w:ascii="Arial" w:hAnsi="Arial" w:eastAsia="Arial" w:cs="Arial"/>
          <w:color w:val="000000" w:themeColor="text1"/>
          <w:sz w:val="24"/>
          <w:szCs w:val="24"/>
        </w:rPr>
        <w:t xml:space="preserve">estão em pobreza extrema. E, </w:t>
      </w:r>
      <w:r w:rsidRPr="3AFDE759" w:rsidR="29937AFB">
        <w:rPr>
          <w:rFonts w:ascii="Arial" w:hAnsi="Arial" w:eastAsia="Arial" w:cs="Arial"/>
          <w:color w:val="000000" w:themeColor="text1"/>
          <w:sz w:val="24"/>
          <w:szCs w:val="24"/>
        </w:rPr>
        <w:t xml:space="preserve">de </w:t>
      </w:r>
      <w:r w:rsidRPr="3AFDE759" w:rsidR="43446EBD">
        <w:rPr>
          <w:rFonts w:ascii="Arial" w:hAnsi="Arial" w:eastAsia="Arial" w:cs="Arial"/>
          <w:color w:val="000000" w:themeColor="text1"/>
          <w:sz w:val="24"/>
          <w:szCs w:val="24"/>
        </w:rPr>
        <w:t xml:space="preserve">14,5 milhões de pessoas sem carteira </w:t>
      </w:r>
      <w:r w:rsidRPr="3AFDE759" w:rsidR="4D61F025">
        <w:rPr>
          <w:rFonts w:ascii="Arial" w:hAnsi="Arial" w:eastAsia="Arial" w:cs="Arial"/>
          <w:color w:val="000000" w:themeColor="text1"/>
          <w:sz w:val="24"/>
          <w:szCs w:val="24"/>
        </w:rPr>
        <w:t xml:space="preserve">de trabalho </w:t>
      </w:r>
      <w:r w:rsidRPr="3AFDE759" w:rsidR="43446EBD">
        <w:rPr>
          <w:rFonts w:ascii="Arial" w:hAnsi="Arial" w:eastAsia="Arial" w:cs="Arial"/>
          <w:color w:val="000000" w:themeColor="text1"/>
          <w:sz w:val="24"/>
          <w:szCs w:val="24"/>
        </w:rPr>
        <w:t>assinada</w:t>
      </w:r>
      <w:r w:rsidRPr="3AFDE759" w:rsidR="7EB22ABC">
        <w:rPr>
          <w:rFonts w:ascii="Arial" w:hAnsi="Arial" w:eastAsia="Arial" w:cs="Arial"/>
          <w:color w:val="000000" w:themeColor="text1"/>
          <w:sz w:val="24"/>
          <w:szCs w:val="24"/>
        </w:rPr>
        <w:t xml:space="preserve"> 3,4 milhões estão em pobreza e 0,5 milhões em extrema pobreza.</w:t>
      </w:r>
    </w:p>
    <w:p w:rsidR="496360BE" w:rsidP="5BABF6DB" w:rsidRDefault="496360BE" w14:paraId="238BD7F5" w14:textId="6A4D4D04">
      <w:pPr>
        <w:spacing w:line="360" w:lineRule="auto"/>
        <w:ind w:firstLine="708"/>
        <w:jc w:val="both"/>
        <w:rPr>
          <w:rFonts w:ascii="Arial" w:hAnsi="Arial" w:eastAsia="Arial" w:cs="Arial"/>
          <w:color w:val="000000" w:themeColor="text1"/>
          <w:sz w:val="24"/>
          <w:szCs w:val="24"/>
        </w:rPr>
      </w:pPr>
      <w:r w:rsidRPr="3AFDE759">
        <w:rPr>
          <w:rFonts w:ascii="Arial" w:hAnsi="Arial" w:eastAsia="Arial" w:cs="Arial"/>
          <w:color w:val="000000" w:themeColor="text1"/>
          <w:sz w:val="24"/>
          <w:szCs w:val="24"/>
        </w:rPr>
        <w:t xml:space="preserve">Assim, é possível inferir que a população feminina possui uma menor </w:t>
      </w:r>
      <w:r w:rsidRPr="3AFDE759" w:rsidR="37B5039A">
        <w:rPr>
          <w:rFonts w:ascii="Arial" w:hAnsi="Arial" w:eastAsia="Arial" w:cs="Arial"/>
          <w:color w:val="000000" w:themeColor="text1"/>
          <w:sz w:val="24"/>
          <w:szCs w:val="24"/>
        </w:rPr>
        <w:t>escolaridade</w:t>
      </w:r>
      <w:r w:rsidRPr="3AFDE759">
        <w:rPr>
          <w:rFonts w:ascii="Arial" w:hAnsi="Arial" w:eastAsia="Arial" w:cs="Arial"/>
          <w:color w:val="000000" w:themeColor="text1"/>
          <w:sz w:val="24"/>
          <w:szCs w:val="24"/>
        </w:rPr>
        <w:t xml:space="preserve"> </w:t>
      </w:r>
      <w:r w:rsidRPr="3AFDE759" w:rsidR="58629101">
        <w:rPr>
          <w:rFonts w:ascii="Arial" w:hAnsi="Arial" w:eastAsia="Arial" w:cs="Arial"/>
          <w:color w:val="000000" w:themeColor="text1"/>
          <w:sz w:val="24"/>
          <w:szCs w:val="24"/>
        </w:rPr>
        <w:t>e está</w:t>
      </w:r>
      <w:r w:rsidRPr="3AFDE759" w:rsidR="04468C29">
        <w:rPr>
          <w:rFonts w:ascii="Arial" w:hAnsi="Arial" w:eastAsia="Arial" w:cs="Arial"/>
          <w:color w:val="000000" w:themeColor="text1"/>
          <w:sz w:val="24"/>
          <w:szCs w:val="24"/>
        </w:rPr>
        <w:t xml:space="preserve"> </w:t>
      </w:r>
      <w:r w:rsidRPr="3AFDE759" w:rsidR="41C3AB31">
        <w:rPr>
          <w:rFonts w:ascii="Arial" w:hAnsi="Arial" w:eastAsia="Arial" w:cs="Arial"/>
          <w:color w:val="000000" w:themeColor="text1"/>
          <w:sz w:val="24"/>
          <w:szCs w:val="24"/>
        </w:rPr>
        <w:t>incluída</w:t>
      </w:r>
      <w:r w:rsidRPr="3AFDE759" w:rsidR="04468C29">
        <w:rPr>
          <w:rFonts w:ascii="Arial" w:hAnsi="Arial" w:eastAsia="Arial" w:cs="Arial"/>
          <w:color w:val="000000" w:themeColor="text1"/>
          <w:sz w:val="24"/>
          <w:szCs w:val="24"/>
        </w:rPr>
        <w:t xml:space="preserve"> em mais </w:t>
      </w:r>
      <w:r w:rsidRPr="3AFDE759">
        <w:rPr>
          <w:rFonts w:ascii="Arial" w:hAnsi="Arial" w:eastAsia="Arial" w:cs="Arial"/>
          <w:color w:val="000000" w:themeColor="text1"/>
          <w:sz w:val="24"/>
          <w:szCs w:val="24"/>
        </w:rPr>
        <w:t>trabalhos precários</w:t>
      </w:r>
      <w:r w:rsidRPr="3AFDE759" w:rsidR="70F3EAE7">
        <w:rPr>
          <w:rFonts w:ascii="Arial" w:hAnsi="Arial" w:eastAsia="Arial" w:cs="Arial"/>
          <w:color w:val="000000" w:themeColor="text1"/>
          <w:sz w:val="24"/>
          <w:szCs w:val="24"/>
        </w:rPr>
        <w:t xml:space="preserve"> do que a população masculina</w:t>
      </w:r>
      <w:r w:rsidRPr="3AFDE759" w:rsidR="1525F0CE">
        <w:rPr>
          <w:rFonts w:ascii="Arial" w:hAnsi="Arial" w:eastAsia="Arial" w:cs="Arial"/>
          <w:color w:val="000000" w:themeColor="text1"/>
          <w:sz w:val="24"/>
          <w:szCs w:val="24"/>
        </w:rPr>
        <w:t xml:space="preserve"> no Brasil</w:t>
      </w:r>
      <w:r w:rsidRPr="3AFDE759" w:rsidR="7E030C3C">
        <w:rPr>
          <w:rFonts w:ascii="Arial" w:hAnsi="Arial" w:eastAsia="Arial" w:cs="Arial"/>
          <w:color w:val="000000" w:themeColor="text1"/>
          <w:sz w:val="24"/>
          <w:szCs w:val="24"/>
        </w:rPr>
        <w:t xml:space="preserve"> </w:t>
      </w:r>
      <w:r w:rsidRPr="3AFDE759" w:rsidR="1D093F53">
        <w:rPr>
          <w:rFonts w:ascii="Arial" w:hAnsi="Arial" w:eastAsia="Arial" w:cs="Arial"/>
          <w:color w:val="000000" w:themeColor="text1"/>
          <w:sz w:val="24"/>
          <w:szCs w:val="24"/>
        </w:rPr>
        <w:t xml:space="preserve">e que, são tais características que </w:t>
      </w:r>
      <w:r w:rsidRPr="3AFDE759" w:rsidR="04B33DA2">
        <w:rPr>
          <w:rFonts w:ascii="Arial" w:hAnsi="Arial" w:eastAsia="Arial" w:cs="Arial"/>
          <w:color w:val="000000" w:themeColor="text1"/>
          <w:sz w:val="24"/>
          <w:szCs w:val="24"/>
        </w:rPr>
        <w:t xml:space="preserve">proliferam </w:t>
      </w:r>
      <w:r w:rsidRPr="3AFDE759" w:rsidR="1D093F53">
        <w:rPr>
          <w:rFonts w:ascii="Arial" w:hAnsi="Arial" w:eastAsia="Arial" w:cs="Arial"/>
          <w:color w:val="000000" w:themeColor="text1"/>
          <w:sz w:val="24"/>
          <w:szCs w:val="24"/>
        </w:rPr>
        <w:t xml:space="preserve">a predominância da pobreza </w:t>
      </w:r>
      <w:r w:rsidRPr="3AFDE759" w:rsidR="003EF066">
        <w:rPr>
          <w:rFonts w:ascii="Arial" w:hAnsi="Arial" w:eastAsia="Arial" w:cs="Arial"/>
          <w:color w:val="000000" w:themeColor="text1"/>
          <w:sz w:val="24"/>
          <w:szCs w:val="24"/>
        </w:rPr>
        <w:t xml:space="preserve">no país </w:t>
      </w:r>
      <w:r w:rsidRPr="3AFDE759" w:rsidR="1D093F53">
        <w:rPr>
          <w:rFonts w:ascii="Arial" w:hAnsi="Arial" w:eastAsia="Arial" w:cs="Arial"/>
          <w:color w:val="000000" w:themeColor="text1"/>
          <w:sz w:val="24"/>
          <w:szCs w:val="24"/>
        </w:rPr>
        <w:t xml:space="preserve">que também </w:t>
      </w:r>
      <w:r w:rsidRPr="3AFDE759" w:rsidR="5E645A21">
        <w:rPr>
          <w:rFonts w:ascii="Arial" w:hAnsi="Arial" w:eastAsia="Arial" w:cs="Arial"/>
          <w:color w:val="000000" w:themeColor="text1"/>
          <w:sz w:val="24"/>
          <w:szCs w:val="24"/>
        </w:rPr>
        <w:t xml:space="preserve">difere </w:t>
      </w:r>
      <w:r w:rsidRPr="3AFDE759" w:rsidR="1D093F53">
        <w:rPr>
          <w:rFonts w:ascii="Arial" w:hAnsi="Arial" w:eastAsia="Arial" w:cs="Arial"/>
          <w:color w:val="000000" w:themeColor="text1"/>
          <w:sz w:val="24"/>
          <w:szCs w:val="24"/>
        </w:rPr>
        <w:t>as mulheres no que tan</w:t>
      </w:r>
      <w:r w:rsidRPr="3AFDE759" w:rsidR="1F0E1792">
        <w:rPr>
          <w:rFonts w:ascii="Arial" w:hAnsi="Arial" w:eastAsia="Arial" w:cs="Arial"/>
          <w:color w:val="000000" w:themeColor="text1"/>
          <w:sz w:val="24"/>
          <w:szCs w:val="24"/>
        </w:rPr>
        <w:t>ge à entrada e</w:t>
      </w:r>
      <w:r w:rsidRPr="3AFDE759" w:rsidR="0A59AE49">
        <w:rPr>
          <w:rFonts w:ascii="Arial" w:hAnsi="Arial" w:eastAsia="Arial" w:cs="Arial"/>
          <w:color w:val="000000" w:themeColor="text1"/>
          <w:sz w:val="24"/>
          <w:szCs w:val="24"/>
        </w:rPr>
        <w:t xml:space="preserve"> estabilização </w:t>
      </w:r>
      <w:r w:rsidRPr="3AFDE759" w:rsidR="44A4C15E">
        <w:rPr>
          <w:rFonts w:ascii="Arial" w:hAnsi="Arial" w:eastAsia="Arial" w:cs="Arial"/>
          <w:color w:val="000000" w:themeColor="text1"/>
          <w:sz w:val="24"/>
          <w:szCs w:val="24"/>
        </w:rPr>
        <w:t>no mercado de trabalho</w:t>
      </w:r>
      <w:r w:rsidRPr="3AFDE759" w:rsidR="7C3108EB">
        <w:rPr>
          <w:rFonts w:ascii="Arial" w:hAnsi="Arial" w:eastAsia="Arial" w:cs="Arial"/>
          <w:color w:val="000000" w:themeColor="text1"/>
          <w:sz w:val="24"/>
          <w:szCs w:val="24"/>
        </w:rPr>
        <w:t>.</w:t>
      </w:r>
      <w:r w:rsidRPr="3AFDE759" w:rsidR="152EE83A">
        <w:rPr>
          <w:rFonts w:ascii="Arial" w:hAnsi="Arial" w:eastAsia="Arial" w:cs="Arial"/>
          <w:color w:val="000000" w:themeColor="text1"/>
          <w:sz w:val="24"/>
          <w:szCs w:val="24"/>
        </w:rPr>
        <w:t xml:space="preserve"> </w:t>
      </w:r>
    </w:p>
    <w:p w:rsidR="59730587" w:rsidP="537E5469" w:rsidRDefault="6D57EA58" w14:paraId="6BC786B4" w14:textId="3477A76C">
      <w:pPr>
        <w:spacing w:line="360" w:lineRule="auto"/>
        <w:ind w:firstLine="708"/>
        <w:jc w:val="both"/>
        <w:rPr>
          <w:rFonts w:ascii="Arial" w:hAnsi="Arial" w:eastAsia="Arial" w:cs="Arial"/>
          <w:noProof w:val="0"/>
          <w:sz w:val="24"/>
          <w:szCs w:val="24"/>
          <w:lang w:val="pt-BR"/>
        </w:rPr>
      </w:pPr>
      <w:r w:rsidRPr="537E5469" w:rsidR="5C5C6821">
        <w:rPr>
          <w:rFonts w:ascii="Arial" w:hAnsi="Arial" w:eastAsia="Arial" w:cs="Arial"/>
          <w:color w:val="000000" w:themeColor="text1" w:themeTint="FF" w:themeShade="FF"/>
          <w:sz w:val="24"/>
          <w:szCs w:val="24"/>
        </w:rPr>
        <w:t xml:space="preserve">Portanto, </w:t>
      </w:r>
      <w:r w:rsidRPr="537E5469" w:rsidR="56DD6324">
        <w:rPr>
          <w:rFonts w:ascii="Arial" w:hAnsi="Arial" w:eastAsia="Arial" w:cs="Arial"/>
          <w:color w:val="000000" w:themeColor="text1" w:themeTint="FF" w:themeShade="FF"/>
          <w:sz w:val="24"/>
          <w:szCs w:val="24"/>
        </w:rPr>
        <w:t xml:space="preserve">a diferença entre as mulheres mais pobres e mais ricas se dá na necessidade de dinheiro e de cuidar da </w:t>
      </w:r>
      <w:r w:rsidRPr="537E5469" w:rsidR="209118EB">
        <w:rPr>
          <w:rFonts w:ascii="Arial" w:hAnsi="Arial" w:eastAsia="Arial" w:cs="Arial"/>
          <w:color w:val="000000" w:themeColor="text1" w:themeTint="FF" w:themeShade="FF"/>
          <w:sz w:val="24"/>
          <w:szCs w:val="24"/>
        </w:rPr>
        <w:t xml:space="preserve">família, a qual </w:t>
      </w:r>
      <w:r w:rsidRPr="537E5469" w:rsidR="1065E3DE">
        <w:rPr>
          <w:rFonts w:ascii="Arial" w:hAnsi="Arial" w:eastAsia="Arial" w:cs="Arial"/>
          <w:color w:val="000000" w:themeColor="text1" w:themeTint="FF" w:themeShade="FF"/>
          <w:sz w:val="24"/>
          <w:szCs w:val="24"/>
        </w:rPr>
        <w:t xml:space="preserve">as com insegurança financeira </w:t>
      </w:r>
      <w:r w:rsidRPr="537E5469" w:rsidR="01803D31">
        <w:rPr>
          <w:rFonts w:ascii="Arial" w:hAnsi="Arial" w:eastAsia="Arial" w:cs="Arial"/>
          <w:color w:val="000000" w:themeColor="text1" w:themeTint="FF" w:themeShade="FF"/>
          <w:sz w:val="24"/>
          <w:szCs w:val="24"/>
        </w:rPr>
        <w:t xml:space="preserve">possuem desde cedo, </w:t>
      </w:r>
      <w:r w:rsidRPr="537E5469" w:rsidR="38AF2A1C">
        <w:rPr>
          <w:rFonts w:ascii="Arial" w:hAnsi="Arial" w:eastAsia="Arial" w:cs="Arial"/>
          <w:color w:val="000000" w:themeColor="text1" w:themeTint="FF" w:themeShade="FF"/>
          <w:sz w:val="24"/>
          <w:szCs w:val="24"/>
        </w:rPr>
        <w:t xml:space="preserve">onde não estudam e se qualificam para o mercado de trabalho </w:t>
      </w:r>
      <w:r w:rsidRPr="537E5469" w:rsidR="1D3CE62A">
        <w:rPr>
          <w:rFonts w:ascii="Arial" w:hAnsi="Arial" w:eastAsia="Arial" w:cs="Arial"/>
          <w:color w:val="000000" w:themeColor="text1" w:themeTint="FF" w:themeShade="FF"/>
          <w:sz w:val="24"/>
          <w:szCs w:val="24"/>
        </w:rPr>
        <w:t>em busca disso e costumam</w:t>
      </w:r>
      <w:r w:rsidRPr="537E5469" w:rsidR="38AF2A1C">
        <w:rPr>
          <w:rFonts w:ascii="Arial" w:hAnsi="Arial" w:eastAsia="Arial" w:cs="Arial"/>
          <w:color w:val="000000" w:themeColor="text1" w:themeTint="FF" w:themeShade="FF"/>
          <w:sz w:val="24"/>
          <w:szCs w:val="24"/>
        </w:rPr>
        <w:t xml:space="preserve"> entra</w:t>
      </w:r>
      <w:r w:rsidRPr="537E5469" w:rsidR="1D3CE62A">
        <w:rPr>
          <w:rFonts w:ascii="Arial" w:hAnsi="Arial" w:eastAsia="Arial" w:cs="Arial"/>
          <w:color w:val="000000" w:themeColor="text1" w:themeTint="FF" w:themeShade="FF"/>
          <w:sz w:val="24"/>
          <w:szCs w:val="24"/>
        </w:rPr>
        <w:t xml:space="preserve">r </w:t>
      </w:r>
      <w:r w:rsidRPr="537E5469" w:rsidR="393CB5C1">
        <w:rPr>
          <w:rFonts w:ascii="Arial" w:hAnsi="Arial" w:eastAsia="Arial" w:cs="Arial"/>
          <w:color w:val="000000" w:themeColor="text1" w:themeTint="FF" w:themeShade="FF"/>
          <w:sz w:val="24"/>
          <w:szCs w:val="24"/>
        </w:rPr>
        <w:t xml:space="preserve">precocemente </w:t>
      </w:r>
      <w:r w:rsidRPr="537E5469" w:rsidR="38AF2A1C">
        <w:rPr>
          <w:rFonts w:ascii="Arial" w:hAnsi="Arial" w:eastAsia="Arial" w:cs="Arial"/>
          <w:color w:val="000000" w:themeColor="text1" w:themeTint="FF" w:themeShade="FF"/>
          <w:sz w:val="24"/>
          <w:szCs w:val="24"/>
        </w:rPr>
        <w:t>nele,</w:t>
      </w:r>
      <w:r w:rsidRPr="537E5469" w:rsidR="02A51B09">
        <w:rPr>
          <w:rFonts w:ascii="Arial" w:hAnsi="Arial" w:eastAsia="Arial" w:cs="Arial"/>
          <w:color w:val="000000" w:themeColor="text1" w:themeTint="FF" w:themeShade="FF"/>
          <w:sz w:val="24"/>
          <w:szCs w:val="24"/>
        </w:rPr>
        <w:t xml:space="preserve"> geralmente</w:t>
      </w:r>
      <w:r w:rsidRPr="537E5469" w:rsidR="38AF2A1C">
        <w:rPr>
          <w:rFonts w:ascii="Arial" w:hAnsi="Arial" w:eastAsia="Arial" w:cs="Arial"/>
          <w:color w:val="000000" w:themeColor="text1" w:themeTint="FF" w:themeShade="FF"/>
          <w:sz w:val="24"/>
          <w:szCs w:val="24"/>
        </w:rPr>
        <w:t xml:space="preserve"> como empregadas </w:t>
      </w:r>
      <w:r w:rsidRPr="537E5469" w:rsidR="02A51B09">
        <w:rPr>
          <w:rFonts w:ascii="Arial" w:hAnsi="Arial" w:eastAsia="Arial" w:cs="Arial"/>
          <w:color w:val="000000" w:themeColor="text1" w:themeTint="FF" w:themeShade="FF"/>
          <w:sz w:val="24"/>
          <w:szCs w:val="24"/>
        </w:rPr>
        <w:t>domésticas.</w:t>
      </w:r>
      <w:r w:rsidRPr="537E5469" w:rsidR="4CB82F35">
        <w:rPr>
          <w:rFonts w:ascii="Arial" w:hAnsi="Arial" w:eastAsia="Arial" w:cs="Arial"/>
          <w:color w:val="000000" w:themeColor="text1" w:themeTint="FF" w:themeShade="FF"/>
          <w:sz w:val="24"/>
          <w:szCs w:val="24"/>
        </w:rPr>
        <w:t xml:space="preserve"> E, ao longo de suas vidas, permanecem em busca de cuidar </w:t>
      </w:r>
      <w:r w:rsidRPr="537E5469" w:rsidR="1A232BB3">
        <w:rPr>
          <w:rFonts w:ascii="Arial" w:hAnsi="Arial" w:eastAsia="Arial" w:cs="Arial"/>
          <w:color w:val="000000" w:themeColor="text1" w:themeTint="FF" w:themeShade="FF"/>
          <w:sz w:val="24"/>
          <w:szCs w:val="24"/>
        </w:rPr>
        <w:t>do lar</w:t>
      </w:r>
      <w:r w:rsidRPr="537E5469" w:rsidR="1CD0DBFE">
        <w:rPr>
          <w:rFonts w:ascii="Arial" w:hAnsi="Arial" w:eastAsia="Arial" w:cs="Arial"/>
          <w:color w:val="000000" w:themeColor="text1" w:themeTint="FF" w:themeShade="FF"/>
          <w:sz w:val="24"/>
          <w:szCs w:val="24"/>
        </w:rPr>
        <w:t xml:space="preserve"> </w:t>
      </w:r>
      <w:r w:rsidRPr="537E5469" w:rsidR="069B6FA5">
        <w:rPr>
          <w:rFonts w:ascii="Arial" w:hAnsi="Arial" w:eastAsia="Arial" w:cs="Arial"/>
          <w:color w:val="000000" w:themeColor="text1" w:themeTint="FF" w:themeShade="FF"/>
          <w:sz w:val="24"/>
          <w:szCs w:val="24"/>
        </w:rPr>
        <w:t>e d</w:t>
      </w:r>
      <w:r w:rsidRPr="537E5469" w:rsidR="0E53F0C3">
        <w:rPr>
          <w:rFonts w:ascii="Arial" w:hAnsi="Arial" w:eastAsia="Arial" w:cs="Arial"/>
          <w:color w:val="000000" w:themeColor="text1" w:themeTint="FF" w:themeShade="FF"/>
          <w:sz w:val="24"/>
          <w:szCs w:val="24"/>
        </w:rPr>
        <w:t xml:space="preserve">o </w:t>
      </w:r>
      <w:r w:rsidRPr="537E5469" w:rsidR="069B6FA5">
        <w:rPr>
          <w:rFonts w:ascii="Arial" w:hAnsi="Arial" w:eastAsia="Arial" w:cs="Arial"/>
          <w:color w:val="000000" w:themeColor="text1" w:themeTint="FF" w:themeShade="FF"/>
          <w:sz w:val="24"/>
          <w:szCs w:val="24"/>
        </w:rPr>
        <w:t xml:space="preserve">dinheiro, </w:t>
      </w:r>
      <w:r w:rsidRPr="537E5469" w:rsidR="4C388004">
        <w:rPr>
          <w:rFonts w:ascii="Arial" w:hAnsi="Arial" w:eastAsia="Arial" w:cs="Arial"/>
          <w:color w:val="000000" w:themeColor="text1" w:themeTint="FF" w:themeShade="FF"/>
          <w:sz w:val="24"/>
          <w:szCs w:val="24"/>
        </w:rPr>
        <w:t xml:space="preserve">continuando sem nenhum tipo de qualificação </w:t>
      </w:r>
      <w:r w:rsidRPr="537E5469" w:rsidR="0E53F0C3">
        <w:rPr>
          <w:rFonts w:ascii="Arial" w:hAnsi="Arial" w:eastAsia="Arial" w:cs="Arial"/>
          <w:color w:val="000000" w:themeColor="text1" w:themeTint="FF" w:themeShade="FF"/>
          <w:sz w:val="24"/>
          <w:szCs w:val="24"/>
        </w:rPr>
        <w:t xml:space="preserve">e estando em uma espécie de ciclo, em que não evoluem no mercado de trabalho e </w:t>
      </w:r>
      <w:r w:rsidRPr="537E5469" w:rsidR="12C9018E">
        <w:rPr>
          <w:rFonts w:ascii="Arial" w:hAnsi="Arial" w:eastAsia="Arial" w:cs="Arial"/>
          <w:color w:val="000000" w:themeColor="text1" w:themeTint="FF" w:themeShade="FF"/>
          <w:sz w:val="24"/>
          <w:szCs w:val="24"/>
        </w:rPr>
        <w:t xml:space="preserve">permanecem com empregos informais </w:t>
      </w:r>
      <w:r w:rsidRPr="537E5469" w:rsidR="20D317DD">
        <w:rPr>
          <w:rFonts w:ascii="Arial" w:hAnsi="Arial" w:eastAsia="Arial" w:cs="Arial"/>
          <w:color w:val="000000" w:themeColor="text1" w:themeTint="FF" w:themeShade="FF"/>
          <w:sz w:val="24"/>
          <w:szCs w:val="24"/>
        </w:rPr>
        <w:t xml:space="preserve">e </w:t>
      </w:r>
      <w:r w:rsidRPr="537E5469" w:rsidR="22A5194C">
        <w:rPr>
          <w:rFonts w:ascii="Arial" w:hAnsi="Arial" w:eastAsia="Arial" w:cs="Arial"/>
          <w:color w:val="000000" w:themeColor="text1" w:themeTint="FF" w:themeShade="FF"/>
          <w:sz w:val="24"/>
          <w:szCs w:val="24"/>
        </w:rPr>
        <w:t xml:space="preserve">precários, que pouco qualificam </w:t>
      </w:r>
      <w:r w:rsidRPr="537E5469" w:rsidR="4827FB28">
        <w:rPr>
          <w:rFonts w:ascii="Arial" w:hAnsi="Arial" w:eastAsia="Arial" w:cs="Arial"/>
          <w:color w:val="000000" w:themeColor="text1" w:themeTint="FF" w:themeShade="FF"/>
          <w:sz w:val="24"/>
          <w:szCs w:val="24"/>
        </w:rPr>
        <w:t xml:space="preserve">essas mulheres, e que </w:t>
      </w:r>
      <w:r w:rsidRPr="537E5469" w:rsidR="688C68D1">
        <w:rPr>
          <w:rFonts w:ascii="Arial" w:hAnsi="Arial" w:eastAsia="Arial" w:cs="Arial"/>
          <w:color w:val="000000" w:themeColor="text1" w:themeTint="FF" w:themeShade="FF"/>
          <w:sz w:val="24"/>
          <w:szCs w:val="24"/>
        </w:rPr>
        <w:t xml:space="preserve">geralmente </w:t>
      </w:r>
      <w:r w:rsidRPr="537E5469" w:rsidR="46BB2721">
        <w:rPr>
          <w:rFonts w:ascii="Arial" w:hAnsi="Arial" w:eastAsia="Arial" w:cs="Arial"/>
          <w:color w:val="000000" w:themeColor="text1" w:themeTint="FF" w:themeShade="FF"/>
          <w:sz w:val="24"/>
          <w:szCs w:val="24"/>
        </w:rPr>
        <w:t xml:space="preserve">não são considerados </w:t>
      </w:r>
      <w:r w:rsidRPr="537E5469" w:rsidR="2B5018C5">
        <w:rPr>
          <w:rFonts w:ascii="Arial" w:hAnsi="Arial" w:eastAsia="Arial" w:cs="Arial"/>
          <w:color w:val="000000" w:themeColor="text1" w:themeTint="FF" w:themeShade="FF"/>
          <w:sz w:val="24"/>
          <w:szCs w:val="24"/>
        </w:rPr>
        <w:t>intelectuais.</w:t>
      </w:r>
    </w:p>
    <w:p w:rsidR="59730587" w:rsidP="537E5469" w:rsidRDefault="6D57EA58" w14:paraId="01F99417" w14:textId="17AF4F15">
      <w:pPr>
        <w:pStyle w:val="Normal"/>
        <w:spacing w:line="360" w:lineRule="auto"/>
        <w:ind w:left="2160" w:firstLine="720"/>
        <w:jc w:val="both"/>
        <w:rPr>
          <w:rFonts w:ascii="Arial" w:hAnsi="Arial" w:eastAsia="Arial" w:cs="Arial"/>
          <w:b w:val="0"/>
          <w:bCs w:val="0"/>
          <w:i w:val="1"/>
          <w:iCs w:val="1"/>
          <w:caps w:val="0"/>
          <w:smallCaps w:val="0"/>
          <w:noProof w:val="0"/>
          <w:color w:val="404040" w:themeColor="text1" w:themeTint="BF" w:themeShade="FF"/>
          <w:sz w:val="24"/>
          <w:szCs w:val="24"/>
          <w:lang w:val="pt-BR"/>
        </w:rPr>
      </w:pPr>
      <w:r w:rsidRPr="537E5469" w:rsidR="16698AE5">
        <w:rPr>
          <w:rFonts w:ascii="Arial" w:hAnsi="Arial" w:eastAsia="Arial" w:cs="Arial"/>
          <w:b w:val="0"/>
          <w:bCs w:val="0"/>
          <w:i w:val="1"/>
          <w:iCs w:val="1"/>
          <w:caps w:val="0"/>
          <w:smallCaps w:val="0"/>
          <w:noProof w:val="0"/>
          <w:color w:val="404040" w:themeColor="text1" w:themeTint="BF" w:themeShade="FF"/>
          <w:sz w:val="24"/>
          <w:szCs w:val="24"/>
          <w:lang w:val="pt-BR"/>
        </w:rPr>
        <w:t>(</w:t>
      </w:r>
      <w:r w:rsidRPr="537E5469" w:rsidR="087E3E96">
        <w:rPr>
          <w:rFonts w:ascii="Arial" w:hAnsi="Arial" w:eastAsia="Arial" w:cs="Arial"/>
          <w:b w:val="0"/>
          <w:bCs w:val="0"/>
          <w:i w:val="1"/>
          <w:iCs w:val="1"/>
          <w:caps w:val="0"/>
          <w:smallCaps w:val="0"/>
          <w:noProof w:val="0"/>
          <w:color w:val="404040" w:themeColor="text1" w:themeTint="BF" w:themeShade="FF"/>
          <w:sz w:val="24"/>
          <w:szCs w:val="24"/>
          <w:lang w:val="pt-BR"/>
        </w:rPr>
        <w:t>BBC Brasil,</w:t>
      </w:r>
      <w:r w:rsidRPr="537E5469" w:rsidR="535BA5AA">
        <w:rPr>
          <w:rFonts w:ascii="Arial" w:hAnsi="Arial" w:eastAsia="Arial" w:cs="Arial"/>
          <w:b w:val="0"/>
          <w:bCs w:val="0"/>
          <w:i w:val="1"/>
          <w:iCs w:val="1"/>
          <w:caps w:val="0"/>
          <w:smallCaps w:val="0"/>
          <w:noProof w:val="0"/>
          <w:color w:val="404040" w:themeColor="text1" w:themeTint="BF" w:themeShade="FF"/>
          <w:sz w:val="24"/>
          <w:szCs w:val="24"/>
          <w:lang w:val="pt-BR"/>
        </w:rPr>
        <w:t xml:space="preserve"> </w:t>
      </w:r>
      <w:r w:rsidRPr="537E5469" w:rsidR="535BA5AA">
        <w:rPr>
          <w:rFonts w:ascii="Arial" w:hAnsi="Arial" w:eastAsia="Arial" w:cs="Arial"/>
          <w:b w:val="0"/>
          <w:bCs w:val="0"/>
          <w:i w:val="1"/>
          <w:iCs w:val="1"/>
          <w:caps w:val="0"/>
          <w:smallCaps w:val="0"/>
          <w:noProof w:val="0"/>
          <w:color w:val="404040" w:themeColor="text1" w:themeTint="BF" w:themeShade="FF"/>
          <w:sz w:val="24"/>
          <w:szCs w:val="24"/>
          <w:lang w:val="pt-BR"/>
        </w:rPr>
        <w:t>“Ex-empregada</w:t>
      </w:r>
      <w:r w:rsidRPr="537E5469" w:rsidR="16698AE5">
        <w:rPr>
          <w:rFonts w:ascii="Arial" w:hAnsi="Arial" w:eastAsia="Arial" w:cs="Arial"/>
          <w:b w:val="0"/>
          <w:bCs w:val="0"/>
          <w:i w:val="1"/>
          <w:iCs w:val="1"/>
          <w:caps w:val="0"/>
          <w:smallCaps w:val="0"/>
          <w:noProof w:val="0"/>
          <w:color w:val="404040" w:themeColor="text1" w:themeTint="BF" w:themeShade="FF"/>
          <w:sz w:val="24"/>
          <w:szCs w:val="24"/>
          <w:lang w:val="pt-BR"/>
        </w:rPr>
        <w:t xml:space="preserve"> </w:t>
      </w:r>
      <w:r w:rsidRPr="537E5469" w:rsidR="4B0EC97D">
        <w:rPr>
          <w:rFonts w:ascii="Arial" w:hAnsi="Arial" w:eastAsia="Arial" w:cs="Arial"/>
          <w:b w:val="0"/>
          <w:bCs w:val="0"/>
          <w:i w:val="1"/>
          <w:iCs w:val="1"/>
          <w:caps w:val="0"/>
          <w:smallCaps w:val="0"/>
          <w:noProof w:val="0"/>
          <w:color w:val="404040" w:themeColor="text1" w:themeTint="BF" w:themeShade="FF"/>
          <w:sz w:val="24"/>
          <w:szCs w:val="24"/>
          <w:lang w:val="pt-BR"/>
        </w:rPr>
        <w:t>doméstica lança</w:t>
      </w:r>
      <w:r w:rsidRPr="537E5469" w:rsidR="16698AE5">
        <w:rPr>
          <w:rFonts w:ascii="Arial" w:hAnsi="Arial" w:eastAsia="Arial" w:cs="Arial"/>
          <w:b w:val="0"/>
          <w:bCs w:val="0"/>
          <w:i w:val="1"/>
          <w:iCs w:val="1"/>
          <w:caps w:val="0"/>
          <w:smallCaps w:val="0"/>
          <w:noProof w:val="0"/>
          <w:color w:val="404040" w:themeColor="text1" w:themeTint="BF" w:themeShade="FF"/>
          <w:sz w:val="24"/>
          <w:szCs w:val="24"/>
          <w:lang w:val="pt-BR"/>
        </w:rPr>
        <w:t xml:space="preserve"> campanha nas redes sociais para denunciar abusos de patrões”</w:t>
      </w:r>
      <w:r w:rsidRPr="537E5469" w:rsidR="2C57FAA2">
        <w:rPr>
          <w:rFonts w:ascii="Arial" w:hAnsi="Arial" w:eastAsia="Arial" w:cs="Arial"/>
          <w:b w:val="0"/>
          <w:bCs w:val="0"/>
          <w:i w:val="1"/>
          <w:iCs w:val="1"/>
          <w:caps w:val="0"/>
          <w:smallCaps w:val="0"/>
          <w:noProof w:val="0"/>
          <w:color w:val="404040" w:themeColor="text1" w:themeTint="BF" w:themeShade="FF"/>
          <w:sz w:val="24"/>
          <w:szCs w:val="24"/>
          <w:lang w:val="pt-BR"/>
        </w:rPr>
        <w:t>, 2016</w:t>
      </w:r>
      <w:r w:rsidRPr="537E5469" w:rsidR="16698AE5">
        <w:rPr>
          <w:rFonts w:ascii="Arial" w:hAnsi="Arial" w:eastAsia="Arial" w:cs="Arial"/>
          <w:b w:val="0"/>
          <w:bCs w:val="0"/>
          <w:i w:val="1"/>
          <w:iCs w:val="1"/>
          <w:caps w:val="0"/>
          <w:smallCaps w:val="0"/>
          <w:noProof w:val="0"/>
          <w:color w:val="404040" w:themeColor="text1" w:themeTint="BF" w:themeShade="FF"/>
          <w:sz w:val="24"/>
          <w:szCs w:val="24"/>
          <w:lang w:val="pt-BR"/>
        </w:rPr>
        <w:t xml:space="preserve">) </w:t>
      </w:r>
      <w:r w:rsidRPr="537E5469" w:rsidR="0BCC9254">
        <w:rPr>
          <w:rFonts w:ascii="Arial" w:hAnsi="Arial" w:eastAsia="Arial" w:cs="Arial"/>
          <w:b w:val="0"/>
          <w:bCs w:val="0"/>
          <w:i w:val="1"/>
          <w:iCs w:val="1"/>
          <w:caps w:val="0"/>
          <w:smallCaps w:val="0"/>
          <w:noProof w:val="0"/>
          <w:color w:val="404040" w:themeColor="text1" w:themeTint="BF" w:themeShade="FF"/>
          <w:sz w:val="24"/>
          <w:szCs w:val="24"/>
          <w:lang w:val="pt-BR"/>
        </w:rPr>
        <w:t xml:space="preserve">"Infelizmente, para nós, mulheres negras, ser empregada doméstica é algo hereditário. Minha mãe, minha tia e minha avó foram empregadas domésticas. Não é possível </w:t>
      </w:r>
      <w:r w:rsidRPr="537E5469" w:rsidR="24E95C05">
        <w:rPr>
          <w:rFonts w:ascii="Arial" w:hAnsi="Arial" w:eastAsia="Arial" w:cs="Arial"/>
          <w:b w:val="0"/>
          <w:bCs w:val="0"/>
          <w:i w:val="1"/>
          <w:iCs w:val="1"/>
          <w:caps w:val="0"/>
          <w:smallCaps w:val="0"/>
          <w:noProof w:val="0"/>
          <w:color w:val="404040" w:themeColor="text1" w:themeTint="BF" w:themeShade="FF"/>
          <w:sz w:val="24"/>
          <w:szCs w:val="24"/>
          <w:lang w:val="pt-BR"/>
        </w:rPr>
        <w:t>desassociar</w:t>
      </w:r>
      <w:r w:rsidRPr="537E5469" w:rsidR="0BCC9254">
        <w:rPr>
          <w:rFonts w:ascii="Arial" w:hAnsi="Arial" w:eastAsia="Arial" w:cs="Arial"/>
          <w:b w:val="0"/>
          <w:bCs w:val="0"/>
          <w:i w:val="1"/>
          <w:iCs w:val="1"/>
          <w:caps w:val="0"/>
          <w:smallCaps w:val="0"/>
          <w:noProof w:val="0"/>
          <w:color w:val="404040" w:themeColor="text1" w:themeTint="BF" w:themeShade="FF"/>
          <w:sz w:val="24"/>
          <w:szCs w:val="24"/>
          <w:lang w:val="pt-BR"/>
        </w:rPr>
        <w:t xml:space="preserve"> isso da nossa história de escravidão</w:t>
      </w:r>
      <w:r w:rsidRPr="537E5469" w:rsidR="0BCC9254">
        <w:rPr>
          <w:rFonts w:ascii="Arial" w:hAnsi="Arial" w:eastAsia="Arial" w:cs="Arial"/>
          <w:b w:val="0"/>
          <w:bCs w:val="0"/>
          <w:i w:val="1"/>
          <w:iCs w:val="1"/>
          <w:caps w:val="0"/>
          <w:smallCaps w:val="0"/>
          <w:noProof w:val="0"/>
          <w:color w:val="404040" w:themeColor="text1" w:themeTint="BF" w:themeShade="FF"/>
          <w:sz w:val="24"/>
          <w:szCs w:val="24"/>
          <w:lang w:val="pt-BR"/>
        </w:rPr>
        <w:t>.</w:t>
      </w:r>
      <w:r w:rsidRPr="537E5469" w:rsidR="043E3D46">
        <w:rPr>
          <w:rFonts w:ascii="Arial" w:hAnsi="Arial" w:eastAsia="Arial" w:cs="Arial"/>
          <w:b w:val="0"/>
          <w:bCs w:val="0"/>
          <w:i w:val="1"/>
          <w:iCs w:val="1"/>
          <w:caps w:val="0"/>
          <w:smallCaps w:val="0"/>
          <w:noProof w:val="0"/>
          <w:color w:val="404040" w:themeColor="text1" w:themeTint="BF" w:themeShade="FF"/>
          <w:sz w:val="24"/>
          <w:szCs w:val="24"/>
          <w:lang w:val="pt-BR"/>
        </w:rPr>
        <w:t>”</w:t>
      </w:r>
    </w:p>
    <w:p w:rsidR="537E5469" w:rsidP="537E5469" w:rsidRDefault="537E5469" w14:paraId="5EA1463E" w14:textId="05547DF1">
      <w:pPr>
        <w:pStyle w:val="Normal"/>
        <w:spacing w:line="360" w:lineRule="auto"/>
        <w:ind w:left="0" w:firstLine="0"/>
        <w:jc w:val="center"/>
        <w:rPr>
          <w:rFonts w:ascii="Arial" w:hAnsi="Arial" w:eastAsia="Arial" w:cs="Arial"/>
          <w:b w:val="1"/>
          <w:bCs w:val="1"/>
          <w:i w:val="0"/>
          <w:iCs w:val="0"/>
          <w:caps w:val="0"/>
          <w:smallCaps w:val="0"/>
          <w:noProof w:val="0"/>
          <w:color w:val="141414"/>
          <w:sz w:val="24"/>
          <w:szCs w:val="24"/>
          <w:lang w:val="pt-BR"/>
        </w:rPr>
      </w:pPr>
    </w:p>
    <w:p w:rsidR="6FD8AF67" w:rsidP="6D46CDF3" w:rsidRDefault="6FD8AF67" w14:paraId="4CC9F337" w14:textId="53174A5F">
      <w:pPr>
        <w:pStyle w:val="Normal"/>
        <w:spacing w:line="360" w:lineRule="auto"/>
        <w:ind w:left="0" w:firstLine="0"/>
        <w:jc w:val="center"/>
        <w:rPr>
          <w:rFonts w:ascii="Arial" w:hAnsi="Arial" w:eastAsia="Arial" w:cs="Arial"/>
          <w:b w:val="1"/>
          <w:bCs w:val="1"/>
          <w:i w:val="0"/>
          <w:iCs w:val="0"/>
          <w:caps w:val="0"/>
          <w:smallCaps w:val="0"/>
          <w:noProof w:val="0"/>
          <w:color w:val="141414"/>
          <w:sz w:val="24"/>
          <w:szCs w:val="24"/>
          <w:lang w:val="pt-BR"/>
        </w:rPr>
      </w:pPr>
      <w:r w:rsidRPr="6D46CDF3" w:rsidR="6FD8AF67">
        <w:rPr>
          <w:rFonts w:ascii="Arial" w:hAnsi="Arial" w:eastAsia="Arial" w:cs="Arial"/>
          <w:b w:val="1"/>
          <w:bCs w:val="1"/>
          <w:i w:val="0"/>
          <w:iCs w:val="0"/>
          <w:caps w:val="0"/>
          <w:smallCaps w:val="0"/>
          <w:noProof w:val="0"/>
          <w:color w:val="141414"/>
          <w:sz w:val="24"/>
          <w:szCs w:val="24"/>
          <w:lang w:val="pt-BR"/>
        </w:rPr>
        <w:t>A dificuldade de mu</w:t>
      </w:r>
      <w:r w:rsidRPr="6D46CDF3" w:rsidR="2816FE35">
        <w:rPr>
          <w:rFonts w:ascii="Arial" w:hAnsi="Arial" w:eastAsia="Arial" w:cs="Arial"/>
          <w:b w:val="1"/>
          <w:bCs w:val="1"/>
          <w:i w:val="0"/>
          <w:iCs w:val="0"/>
          <w:caps w:val="0"/>
          <w:smallCaps w:val="0"/>
          <w:noProof w:val="0"/>
          <w:color w:val="141414"/>
          <w:sz w:val="24"/>
          <w:szCs w:val="24"/>
          <w:lang w:val="pt-BR"/>
        </w:rPr>
        <w:t xml:space="preserve">lheres menos favorecidas </w:t>
      </w:r>
      <w:r w:rsidRPr="6D46CDF3" w:rsidR="34E42AFD">
        <w:rPr>
          <w:rFonts w:ascii="Arial" w:hAnsi="Arial" w:eastAsia="Arial" w:cs="Arial"/>
          <w:b w:val="1"/>
          <w:bCs w:val="1"/>
          <w:i w:val="0"/>
          <w:iCs w:val="0"/>
          <w:caps w:val="0"/>
          <w:smallCaps w:val="0"/>
          <w:noProof w:val="0"/>
          <w:color w:val="141414"/>
          <w:sz w:val="24"/>
          <w:szCs w:val="24"/>
          <w:lang w:val="pt-BR"/>
        </w:rPr>
        <w:t>economicamente</w:t>
      </w:r>
      <w:r w:rsidRPr="6D46CDF3" w:rsidR="2816FE35">
        <w:rPr>
          <w:rFonts w:ascii="Arial" w:hAnsi="Arial" w:eastAsia="Arial" w:cs="Arial"/>
          <w:b w:val="1"/>
          <w:bCs w:val="1"/>
          <w:i w:val="0"/>
          <w:iCs w:val="0"/>
          <w:caps w:val="0"/>
          <w:smallCaps w:val="0"/>
          <w:noProof w:val="0"/>
          <w:color w:val="141414"/>
          <w:sz w:val="24"/>
          <w:szCs w:val="24"/>
          <w:lang w:val="pt-BR"/>
        </w:rPr>
        <w:t xml:space="preserve"> dentro do mercado de trabalho</w:t>
      </w:r>
      <w:del w:author="Duanny Woiciechowski Batista Gumesson" w:date="2022-12-05T14:46:15.079Z" w:id="1108188360">
        <w:r w:rsidRPr="6D46CDF3" w:rsidDel="6B05592E">
          <w:rPr>
            <w:rFonts w:ascii="Arial" w:hAnsi="Arial" w:eastAsia="Arial" w:cs="Arial"/>
            <w:b w:val="1"/>
            <w:bCs w:val="1"/>
            <w:i w:val="0"/>
            <w:iCs w:val="0"/>
            <w:caps w:val="0"/>
            <w:smallCaps w:val="0"/>
            <w:noProof w:val="0"/>
            <w:color w:val="141414"/>
            <w:sz w:val="24"/>
            <w:szCs w:val="24"/>
            <w:lang w:val="pt-BR"/>
          </w:rPr>
          <w:delText>.</w:delText>
        </w:r>
      </w:del>
    </w:p>
    <w:p w:rsidR="6921CD6C" w:rsidP="537E5469" w:rsidRDefault="6921CD6C" w14:paraId="5F52B9A8" w14:textId="0AE67092">
      <w:pPr>
        <w:spacing w:line="360" w:lineRule="auto"/>
        <w:ind w:firstLine="708"/>
        <w:jc w:val="both"/>
        <w:rPr>
          <w:rFonts w:ascii="Arial" w:hAnsi="Arial" w:eastAsia="Arial" w:cs="Arial"/>
          <w:color w:val="000000" w:themeColor="text1" w:themeTint="FF" w:themeShade="FF"/>
          <w:sz w:val="24"/>
          <w:szCs w:val="24"/>
        </w:rPr>
      </w:pPr>
      <w:r w:rsidRPr="537E5469" w:rsidR="6921CD6C">
        <w:rPr>
          <w:rFonts w:ascii="Arial" w:hAnsi="Arial" w:eastAsia="Arial" w:cs="Arial"/>
          <w:color w:val="000000" w:themeColor="text1" w:themeTint="FF" w:themeShade="FF"/>
          <w:sz w:val="24"/>
          <w:szCs w:val="24"/>
        </w:rPr>
        <w:t xml:space="preserve">Como foi concluído </w:t>
      </w:r>
      <w:r w:rsidRPr="537E5469" w:rsidR="54D362FC">
        <w:rPr>
          <w:rFonts w:ascii="Arial" w:hAnsi="Arial" w:eastAsia="Arial" w:cs="Arial"/>
          <w:color w:val="000000" w:themeColor="text1" w:themeTint="FF" w:themeShade="FF"/>
          <w:sz w:val="24"/>
          <w:szCs w:val="24"/>
        </w:rPr>
        <w:t xml:space="preserve">nas análises </w:t>
      </w:r>
      <w:r w:rsidRPr="537E5469" w:rsidR="27C6B29E">
        <w:rPr>
          <w:rFonts w:ascii="Arial" w:hAnsi="Arial" w:eastAsia="Arial" w:cs="Arial"/>
          <w:color w:val="000000" w:themeColor="text1" w:themeTint="FF" w:themeShade="FF"/>
          <w:sz w:val="24"/>
          <w:szCs w:val="24"/>
        </w:rPr>
        <w:t>anterior</w:t>
      </w:r>
      <w:r w:rsidRPr="537E5469" w:rsidR="5BF31D0B">
        <w:rPr>
          <w:rFonts w:ascii="Arial" w:hAnsi="Arial" w:eastAsia="Arial" w:cs="Arial"/>
          <w:color w:val="000000" w:themeColor="text1" w:themeTint="FF" w:themeShade="FF"/>
          <w:sz w:val="24"/>
          <w:szCs w:val="24"/>
        </w:rPr>
        <w:t>es</w:t>
      </w:r>
      <w:r w:rsidRPr="537E5469" w:rsidR="27C6B29E">
        <w:rPr>
          <w:rFonts w:ascii="Arial" w:hAnsi="Arial" w:eastAsia="Arial" w:cs="Arial"/>
          <w:color w:val="000000" w:themeColor="text1" w:themeTint="FF" w:themeShade="FF"/>
          <w:sz w:val="24"/>
          <w:szCs w:val="24"/>
        </w:rPr>
        <w:t>, mulheres com insegurança financeira</w:t>
      </w:r>
      <w:r w:rsidRPr="537E5469" w:rsidR="093F91D6">
        <w:rPr>
          <w:rFonts w:ascii="Arial" w:hAnsi="Arial" w:eastAsia="Arial" w:cs="Arial"/>
          <w:color w:val="000000" w:themeColor="text1" w:themeTint="FF" w:themeShade="FF"/>
          <w:sz w:val="24"/>
          <w:szCs w:val="24"/>
        </w:rPr>
        <w:t xml:space="preserve"> </w:t>
      </w:r>
      <w:r w:rsidRPr="537E5469" w:rsidR="2C84C880">
        <w:rPr>
          <w:rFonts w:ascii="Arial" w:hAnsi="Arial" w:eastAsia="Arial" w:cs="Arial"/>
          <w:color w:val="000000" w:themeColor="text1" w:themeTint="FF" w:themeShade="FF"/>
          <w:sz w:val="24"/>
          <w:szCs w:val="24"/>
        </w:rPr>
        <w:t>que</w:t>
      </w:r>
      <w:r w:rsidRPr="537E5469" w:rsidR="093F91D6">
        <w:rPr>
          <w:rFonts w:ascii="Arial" w:hAnsi="Arial" w:eastAsia="Arial" w:cs="Arial"/>
          <w:color w:val="000000" w:themeColor="text1" w:themeTint="FF" w:themeShade="FF"/>
          <w:sz w:val="24"/>
          <w:szCs w:val="24"/>
        </w:rPr>
        <w:t xml:space="preserve"> possuem desde cedo a necessidade de cuidar de sua </w:t>
      </w:r>
      <w:r w:rsidRPr="537E5469" w:rsidR="093F91D6">
        <w:rPr>
          <w:rFonts w:ascii="Arial" w:hAnsi="Arial" w:eastAsia="Arial" w:cs="Arial"/>
          <w:color w:val="000000" w:themeColor="text1" w:themeTint="FF" w:themeShade="FF"/>
          <w:sz w:val="24"/>
          <w:szCs w:val="24"/>
        </w:rPr>
        <w:t>família</w:t>
      </w:r>
      <w:r w:rsidRPr="537E5469" w:rsidR="63AA575F">
        <w:rPr>
          <w:rFonts w:ascii="Arial" w:hAnsi="Arial" w:eastAsia="Arial" w:cs="Arial"/>
          <w:color w:val="000000" w:themeColor="text1" w:themeTint="FF" w:themeShade="FF"/>
          <w:sz w:val="24"/>
          <w:szCs w:val="24"/>
        </w:rPr>
        <w:t>,</w:t>
      </w:r>
      <w:r w:rsidRPr="537E5469" w:rsidR="2F0E303F">
        <w:rPr>
          <w:rFonts w:ascii="Arial" w:hAnsi="Arial" w:eastAsia="Arial" w:cs="Arial"/>
          <w:color w:val="000000" w:themeColor="text1" w:themeTint="FF" w:themeShade="FF"/>
          <w:sz w:val="24"/>
          <w:szCs w:val="24"/>
        </w:rPr>
        <w:t xml:space="preserve"> por consequência</w:t>
      </w:r>
      <w:r w:rsidRPr="537E5469" w:rsidR="63AA575F">
        <w:rPr>
          <w:rFonts w:ascii="Arial" w:hAnsi="Arial" w:eastAsia="Arial" w:cs="Arial"/>
          <w:color w:val="000000" w:themeColor="text1" w:themeTint="FF" w:themeShade="FF"/>
          <w:sz w:val="24"/>
          <w:szCs w:val="24"/>
        </w:rPr>
        <w:t xml:space="preserve"> </w:t>
      </w:r>
      <w:r w:rsidRPr="537E5469" w:rsidR="292BCBFD">
        <w:rPr>
          <w:rFonts w:ascii="Arial" w:hAnsi="Arial" w:eastAsia="Arial" w:cs="Arial"/>
          <w:color w:val="000000" w:themeColor="text1" w:themeTint="FF" w:themeShade="FF"/>
          <w:sz w:val="24"/>
          <w:szCs w:val="24"/>
        </w:rPr>
        <w:t xml:space="preserve">detém </w:t>
      </w:r>
      <w:r w:rsidRPr="537E5469" w:rsidR="63AA575F">
        <w:rPr>
          <w:rFonts w:ascii="Arial" w:hAnsi="Arial" w:eastAsia="Arial" w:cs="Arial"/>
          <w:color w:val="000000" w:themeColor="text1" w:themeTint="FF" w:themeShade="FF"/>
          <w:sz w:val="24"/>
          <w:szCs w:val="24"/>
        </w:rPr>
        <w:t>uma</w:t>
      </w:r>
      <w:r w:rsidRPr="537E5469" w:rsidR="63AA575F">
        <w:rPr>
          <w:rFonts w:ascii="Arial" w:hAnsi="Arial" w:eastAsia="Arial" w:cs="Arial"/>
          <w:color w:val="000000" w:themeColor="text1" w:themeTint="FF" w:themeShade="FF"/>
          <w:sz w:val="24"/>
          <w:szCs w:val="24"/>
        </w:rPr>
        <w:t xml:space="preserve"> escolaridade muito baixa</w:t>
      </w:r>
      <w:r w:rsidRPr="537E5469" w:rsidR="40C3961F">
        <w:rPr>
          <w:rFonts w:ascii="Arial" w:hAnsi="Arial" w:eastAsia="Arial" w:cs="Arial"/>
          <w:color w:val="000000" w:themeColor="text1" w:themeTint="FF" w:themeShade="FF"/>
          <w:sz w:val="24"/>
          <w:szCs w:val="24"/>
        </w:rPr>
        <w:t xml:space="preserve"> ou nenhum acesso à educação e </w:t>
      </w:r>
      <w:r w:rsidRPr="537E5469" w:rsidR="7C2E1391">
        <w:rPr>
          <w:rFonts w:ascii="Arial" w:hAnsi="Arial" w:eastAsia="Arial" w:cs="Arial"/>
          <w:color w:val="000000" w:themeColor="text1" w:themeTint="FF" w:themeShade="FF"/>
          <w:sz w:val="24"/>
          <w:szCs w:val="24"/>
        </w:rPr>
        <w:t>sem</w:t>
      </w:r>
      <w:r w:rsidRPr="537E5469" w:rsidR="40C3961F">
        <w:rPr>
          <w:rFonts w:ascii="Arial" w:hAnsi="Arial" w:eastAsia="Arial" w:cs="Arial"/>
          <w:color w:val="000000" w:themeColor="text1" w:themeTint="FF" w:themeShade="FF"/>
          <w:sz w:val="24"/>
          <w:szCs w:val="24"/>
        </w:rPr>
        <w:t xml:space="preserve"> qualificação para adentrar ao mercado de trabalho, são um grupo </w:t>
      </w:r>
      <w:r w:rsidRPr="537E5469" w:rsidR="34FECD9B">
        <w:rPr>
          <w:rFonts w:ascii="Arial" w:hAnsi="Arial" w:eastAsia="Arial" w:cs="Arial"/>
          <w:color w:val="000000" w:themeColor="text1" w:themeTint="FF" w:themeShade="FF"/>
          <w:sz w:val="24"/>
          <w:szCs w:val="24"/>
        </w:rPr>
        <w:t xml:space="preserve">de mulheres que enfrentam </w:t>
      </w:r>
      <w:r w:rsidRPr="537E5469" w:rsidR="324897FE">
        <w:rPr>
          <w:rFonts w:ascii="Arial" w:hAnsi="Arial" w:eastAsia="Arial" w:cs="Arial"/>
          <w:color w:val="000000" w:themeColor="text1" w:themeTint="FF" w:themeShade="FF"/>
          <w:sz w:val="24"/>
          <w:szCs w:val="24"/>
        </w:rPr>
        <w:t xml:space="preserve">duplo </w:t>
      </w:r>
      <w:r w:rsidRPr="537E5469" w:rsidR="34FECD9B">
        <w:rPr>
          <w:rFonts w:ascii="Arial" w:hAnsi="Arial" w:eastAsia="Arial" w:cs="Arial"/>
          <w:color w:val="000000" w:themeColor="text1" w:themeTint="FF" w:themeShade="FF"/>
          <w:sz w:val="24"/>
          <w:szCs w:val="24"/>
        </w:rPr>
        <w:t>desafio</w:t>
      </w:r>
      <w:r w:rsidRPr="537E5469" w:rsidR="34FECD9B">
        <w:rPr>
          <w:rFonts w:ascii="Arial" w:hAnsi="Arial" w:eastAsia="Arial" w:cs="Arial"/>
          <w:color w:val="000000" w:themeColor="text1" w:themeTint="FF" w:themeShade="FF"/>
          <w:sz w:val="24"/>
          <w:szCs w:val="24"/>
        </w:rPr>
        <w:t xml:space="preserve"> </w:t>
      </w:r>
      <w:r w:rsidRPr="537E5469" w:rsidR="34FECD9B">
        <w:rPr>
          <w:rFonts w:ascii="Arial" w:hAnsi="Arial" w:eastAsia="Arial" w:cs="Arial"/>
          <w:color w:val="000000" w:themeColor="text1" w:themeTint="FF" w:themeShade="FF"/>
          <w:sz w:val="24"/>
          <w:szCs w:val="24"/>
        </w:rPr>
        <w:t>no mercado de trabalho</w:t>
      </w:r>
      <w:r w:rsidRPr="537E5469" w:rsidR="737BF6B3">
        <w:rPr>
          <w:rFonts w:ascii="Arial" w:hAnsi="Arial" w:eastAsia="Arial" w:cs="Arial"/>
          <w:color w:val="000000" w:themeColor="text1" w:themeTint="FF" w:themeShade="FF"/>
          <w:sz w:val="24"/>
          <w:szCs w:val="24"/>
        </w:rPr>
        <w:t>, por serem mulheres e economicamente desfavorecidas.</w:t>
      </w:r>
    </w:p>
    <w:p w:rsidR="310A0D08" w:rsidP="537E5469" w:rsidRDefault="310A0D08" w14:paraId="7BE8C875" w14:textId="441611B7">
      <w:pPr>
        <w:pStyle w:val="Normal"/>
        <w:spacing w:line="360" w:lineRule="auto"/>
        <w:ind w:firstLine="708"/>
        <w:jc w:val="both"/>
        <w:rPr>
          <w:rFonts w:ascii="Arial" w:hAnsi="Arial" w:eastAsia="Arial" w:cs="Arial"/>
          <w:color w:val="000000" w:themeColor="text1" w:themeTint="FF" w:themeShade="FF"/>
          <w:sz w:val="24"/>
          <w:szCs w:val="24"/>
        </w:rPr>
      </w:pPr>
      <w:r w:rsidRPr="537E5469" w:rsidR="310A0D08">
        <w:rPr>
          <w:rFonts w:ascii="Arial" w:hAnsi="Arial" w:eastAsia="Arial" w:cs="Arial"/>
          <w:color w:val="000000" w:themeColor="text1" w:themeTint="FF" w:themeShade="FF"/>
          <w:sz w:val="24"/>
          <w:szCs w:val="24"/>
        </w:rPr>
        <w:t>Po</w:t>
      </w:r>
      <w:r w:rsidRPr="537E5469" w:rsidR="666519F4">
        <w:rPr>
          <w:rFonts w:ascii="Arial" w:hAnsi="Arial" w:eastAsia="Arial" w:cs="Arial"/>
          <w:color w:val="000000" w:themeColor="text1" w:themeTint="FF" w:themeShade="FF"/>
          <w:sz w:val="24"/>
          <w:szCs w:val="24"/>
        </w:rPr>
        <w:t>r consequência</w:t>
      </w:r>
      <w:r w:rsidRPr="537E5469" w:rsidR="22453A58">
        <w:rPr>
          <w:rFonts w:ascii="Arial" w:hAnsi="Arial" w:eastAsia="Arial" w:cs="Arial"/>
          <w:color w:val="000000" w:themeColor="text1" w:themeTint="FF" w:themeShade="FF"/>
          <w:sz w:val="24"/>
          <w:szCs w:val="24"/>
        </w:rPr>
        <w:t xml:space="preserve"> d</w:t>
      </w:r>
      <w:r w:rsidRPr="537E5469" w:rsidR="42F2C7BF">
        <w:rPr>
          <w:rFonts w:ascii="Arial" w:hAnsi="Arial" w:eastAsia="Arial" w:cs="Arial"/>
          <w:color w:val="000000" w:themeColor="text1" w:themeTint="FF" w:themeShade="FF"/>
          <w:sz w:val="24"/>
          <w:szCs w:val="24"/>
        </w:rPr>
        <w:t xml:space="preserve">as </w:t>
      </w:r>
      <w:r w:rsidRPr="537E5469" w:rsidR="24FB6FF5">
        <w:rPr>
          <w:rFonts w:ascii="Arial" w:hAnsi="Arial" w:eastAsia="Arial" w:cs="Arial"/>
          <w:color w:val="000000" w:themeColor="text1" w:themeTint="FF" w:themeShade="FF"/>
          <w:sz w:val="24"/>
          <w:szCs w:val="24"/>
        </w:rPr>
        <w:t>dificuldades de desenvolvimento educacional</w:t>
      </w:r>
      <w:r w:rsidRPr="537E5469" w:rsidR="6E76B6A9">
        <w:rPr>
          <w:rFonts w:ascii="Arial" w:hAnsi="Arial" w:eastAsia="Arial" w:cs="Arial"/>
          <w:color w:val="000000" w:themeColor="text1" w:themeTint="FF" w:themeShade="FF"/>
          <w:sz w:val="24"/>
          <w:szCs w:val="24"/>
        </w:rPr>
        <w:t xml:space="preserve"> </w:t>
      </w:r>
      <w:r w:rsidRPr="537E5469" w:rsidR="3C8C315B">
        <w:rPr>
          <w:rFonts w:ascii="Arial" w:hAnsi="Arial" w:eastAsia="Arial" w:cs="Arial"/>
          <w:color w:val="000000" w:themeColor="text1" w:themeTint="FF" w:themeShade="FF"/>
          <w:sz w:val="24"/>
          <w:szCs w:val="24"/>
        </w:rPr>
        <w:t>e</w:t>
      </w:r>
      <w:r w:rsidRPr="537E5469" w:rsidR="0197ACF1">
        <w:rPr>
          <w:rFonts w:ascii="Arial" w:hAnsi="Arial" w:eastAsia="Arial" w:cs="Arial"/>
          <w:color w:val="000000" w:themeColor="text1" w:themeTint="FF" w:themeShade="FF"/>
          <w:sz w:val="24"/>
          <w:szCs w:val="24"/>
        </w:rPr>
        <w:t xml:space="preserve"> baixo nível técnico </w:t>
      </w:r>
      <w:r w:rsidRPr="537E5469" w:rsidR="535A69A3">
        <w:rPr>
          <w:rFonts w:ascii="Arial" w:hAnsi="Arial" w:eastAsia="Arial" w:cs="Arial"/>
          <w:color w:val="000000" w:themeColor="text1" w:themeTint="FF" w:themeShade="FF"/>
          <w:sz w:val="24"/>
          <w:szCs w:val="24"/>
        </w:rPr>
        <w:t>dessas mulheres</w:t>
      </w:r>
      <w:r w:rsidRPr="537E5469" w:rsidR="6E76B6A9">
        <w:rPr>
          <w:rFonts w:ascii="Arial" w:hAnsi="Arial" w:eastAsia="Arial" w:cs="Arial"/>
          <w:color w:val="000000" w:themeColor="text1" w:themeTint="FF" w:themeShade="FF"/>
          <w:sz w:val="24"/>
          <w:szCs w:val="24"/>
        </w:rPr>
        <w:t>, sua entrada no mercado de trabalho fica ainda mais di</w:t>
      </w:r>
      <w:r w:rsidRPr="537E5469" w:rsidR="41802E9C">
        <w:rPr>
          <w:rFonts w:ascii="Arial" w:hAnsi="Arial" w:eastAsia="Arial" w:cs="Arial"/>
          <w:color w:val="000000" w:themeColor="text1" w:themeTint="FF" w:themeShade="FF"/>
          <w:sz w:val="24"/>
          <w:szCs w:val="24"/>
        </w:rPr>
        <w:t>fícil. Então</w:t>
      </w:r>
      <w:r w:rsidRPr="537E5469" w:rsidR="36AE60E4">
        <w:rPr>
          <w:rFonts w:ascii="Arial" w:hAnsi="Arial" w:eastAsia="Arial" w:cs="Arial"/>
          <w:color w:val="000000" w:themeColor="text1" w:themeTint="FF" w:themeShade="FF"/>
          <w:sz w:val="24"/>
          <w:szCs w:val="24"/>
        </w:rPr>
        <w:t>,</w:t>
      </w:r>
      <w:r w:rsidRPr="537E5469" w:rsidR="41802E9C">
        <w:rPr>
          <w:rFonts w:ascii="Arial" w:hAnsi="Arial" w:eastAsia="Arial" w:cs="Arial"/>
          <w:color w:val="000000" w:themeColor="text1" w:themeTint="FF" w:themeShade="FF"/>
          <w:sz w:val="24"/>
          <w:szCs w:val="24"/>
        </w:rPr>
        <w:t xml:space="preserve"> </w:t>
      </w:r>
      <w:r w:rsidRPr="537E5469" w:rsidR="72271770">
        <w:rPr>
          <w:rFonts w:ascii="Arial" w:hAnsi="Arial" w:eastAsia="Arial" w:cs="Arial"/>
          <w:color w:val="000000" w:themeColor="text1" w:themeTint="FF" w:themeShade="FF"/>
          <w:sz w:val="24"/>
          <w:szCs w:val="24"/>
        </w:rPr>
        <w:t xml:space="preserve">sujeitam-se a </w:t>
      </w:r>
      <w:r w:rsidRPr="537E5469" w:rsidR="41802E9C">
        <w:rPr>
          <w:rFonts w:ascii="Arial" w:hAnsi="Arial" w:eastAsia="Arial" w:cs="Arial"/>
          <w:color w:val="000000" w:themeColor="text1" w:themeTint="FF" w:themeShade="FF"/>
          <w:sz w:val="24"/>
          <w:szCs w:val="24"/>
        </w:rPr>
        <w:t xml:space="preserve">trabalhos </w:t>
      </w:r>
      <w:r w:rsidRPr="537E5469" w:rsidR="3382323F">
        <w:rPr>
          <w:rFonts w:ascii="Arial" w:hAnsi="Arial" w:eastAsia="Arial" w:cs="Arial"/>
          <w:color w:val="000000" w:themeColor="text1" w:themeTint="FF" w:themeShade="FF"/>
          <w:sz w:val="24"/>
          <w:szCs w:val="24"/>
        </w:rPr>
        <w:t>que exigem menos qualificaç</w:t>
      </w:r>
      <w:r w:rsidRPr="537E5469" w:rsidR="15DD4A9B">
        <w:rPr>
          <w:rFonts w:ascii="Arial" w:hAnsi="Arial" w:eastAsia="Arial" w:cs="Arial"/>
          <w:color w:val="000000" w:themeColor="text1" w:themeTint="FF" w:themeShade="FF"/>
          <w:sz w:val="24"/>
          <w:szCs w:val="24"/>
        </w:rPr>
        <w:t>ão</w:t>
      </w:r>
      <w:r w:rsidRPr="537E5469" w:rsidR="3382323F">
        <w:rPr>
          <w:rFonts w:ascii="Arial" w:hAnsi="Arial" w:eastAsia="Arial" w:cs="Arial"/>
          <w:color w:val="000000" w:themeColor="text1" w:themeTint="FF" w:themeShade="FF"/>
          <w:sz w:val="24"/>
          <w:szCs w:val="24"/>
        </w:rPr>
        <w:t>.</w:t>
      </w:r>
      <w:r w:rsidRPr="537E5469" w:rsidR="3D3D19AA">
        <w:rPr>
          <w:rFonts w:ascii="Arial" w:hAnsi="Arial" w:eastAsia="Arial" w:cs="Arial"/>
          <w:color w:val="000000" w:themeColor="text1" w:themeTint="FF" w:themeShade="FF"/>
          <w:sz w:val="24"/>
          <w:szCs w:val="24"/>
        </w:rPr>
        <w:t xml:space="preserve"> Logo, após conseguirem algum emprego ainda se situam </w:t>
      </w:r>
      <w:r w:rsidRPr="537E5469" w:rsidR="5B347174">
        <w:rPr>
          <w:rFonts w:ascii="Arial" w:hAnsi="Arial" w:eastAsia="Arial" w:cs="Arial"/>
          <w:color w:val="000000" w:themeColor="text1" w:themeTint="FF" w:themeShade="FF"/>
          <w:sz w:val="24"/>
          <w:szCs w:val="24"/>
        </w:rPr>
        <w:t xml:space="preserve">em um baixo cargo, pois acabam entrando em </w:t>
      </w:r>
      <w:r w:rsidRPr="537E5469" w:rsidR="587E3BD7">
        <w:rPr>
          <w:rFonts w:ascii="Arial" w:hAnsi="Arial" w:eastAsia="Arial" w:cs="Arial"/>
          <w:color w:val="000000" w:themeColor="text1" w:themeTint="FF" w:themeShade="FF"/>
          <w:sz w:val="24"/>
          <w:szCs w:val="24"/>
        </w:rPr>
        <w:t>um</w:t>
      </w:r>
      <w:r w:rsidRPr="537E5469" w:rsidR="5B347174">
        <w:rPr>
          <w:rFonts w:ascii="Arial" w:hAnsi="Arial" w:eastAsia="Arial" w:cs="Arial"/>
          <w:color w:val="000000" w:themeColor="text1" w:themeTint="FF" w:themeShade="FF"/>
          <w:sz w:val="24"/>
          <w:szCs w:val="24"/>
        </w:rPr>
        <w:t xml:space="preserve"> ciclo, onde sua renda supri somente </w:t>
      </w:r>
      <w:r w:rsidRPr="537E5469" w:rsidR="3A86E40D">
        <w:rPr>
          <w:rFonts w:ascii="Arial" w:hAnsi="Arial" w:eastAsia="Arial" w:cs="Arial"/>
          <w:color w:val="000000" w:themeColor="text1" w:themeTint="FF" w:themeShade="FF"/>
          <w:sz w:val="24"/>
          <w:szCs w:val="24"/>
        </w:rPr>
        <w:t>o necessário para manter sua família,</w:t>
      </w:r>
      <w:r w:rsidRPr="537E5469" w:rsidR="6D80C260">
        <w:rPr>
          <w:rFonts w:ascii="Arial" w:hAnsi="Arial" w:eastAsia="Arial" w:cs="Arial"/>
          <w:color w:val="000000" w:themeColor="text1" w:themeTint="FF" w:themeShade="FF"/>
          <w:sz w:val="24"/>
          <w:szCs w:val="24"/>
        </w:rPr>
        <w:t xml:space="preserve"> que no momento é seu foco principal e obrigatório,</w:t>
      </w:r>
      <w:r w:rsidRPr="537E5469" w:rsidR="3A86E40D">
        <w:rPr>
          <w:rFonts w:ascii="Arial" w:hAnsi="Arial" w:eastAsia="Arial" w:cs="Arial"/>
          <w:color w:val="000000" w:themeColor="text1" w:themeTint="FF" w:themeShade="FF"/>
          <w:sz w:val="24"/>
          <w:szCs w:val="24"/>
        </w:rPr>
        <w:t xml:space="preserve"> </w:t>
      </w:r>
      <w:r w:rsidRPr="537E5469" w:rsidR="3A86E40D">
        <w:rPr>
          <w:rFonts w:ascii="Arial" w:hAnsi="Arial" w:eastAsia="Arial" w:cs="Arial"/>
          <w:color w:val="000000" w:themeColor="text1" w:themeTint="FF" w:themeShade="FF"/>
          <w:sz w:val="24"/>
          <w:szCs w:val="24"/>
        </w:rPr>
        <w:t>fazendo com que essa mulher não consiga um emp</w:t>
      </w:r>
      <w:r w:rsidRPr="537E5469" w:rsidR="792BC93E">
        <w:rPr>
          <w:rFonts w:ascii="Arial" w:hAnsi="Arial" w:eastAsia="Arial" w:cs="Arial"/>
          <w:color w:val="000000" w:themeColor="text1" w:themeTint="FF" w:themeShade="FF"/>
          <w:sz w:val="24"/>
          <w:szCs w:val="24"/>
        </w:rPr>
        <w:t xml:space="preserve">rego melhor ou </w:t>
      </w:r>
      <w:r w:rsidRPr="537E5469" w:rsidR="2BBA2058">
        <w:rPr>
          <w:rFonts w:ascii="Arial" w:hAnsi="Arial" w:eastAsia="Arial" w:cs="Arial"/>
          <w:color w:val="000000" w:themeColor="text1" w:themeTint="FF" w:themeShade="FF"/>
          <w:sz w:val="24"/>
          <w:szCs w:val="24"/>
        </w:rPr>
        <w:t xml:space="preserve">qualificar-se para </w:t>
      </w:r>
      <w:r w:rsidRPr="537E5469" w:rsidR="792BC93E">
        <w:rPr>
          <w:rFonts w:ascii="Arial" w:hAnsi="Arial" w:eastAsia="Arial" w:cs="Arial"/>
          <w:color w:val="000000" w:themeColor="text1" w:themeTint="FF" w:themeShade="FF"/>
          <w:sz w:val="24"/>
          <w:szCs w:val="24"/>
        </w:rPr>
        <w:t>out</w:t>
      </w:r>
      <w:r w:rsidRPr="537E5469" w:rsidR="4D14B661">
        <w:rPr>
          <w:rFonts w:ascii="Arial" w:hAnsi="Arial" w:eastAsia="Arial" w:cs="Arial"/>
          <w:color w:val="000000" w:themeColor="text1" w:themeTint="FF" w:themeShade="FF"/>
          <w:sz w:val="24"/>
          <w:szCs w:val="24"/>
        </w:rPr>
        <w:t>r</w:t>
      </w:r>
      <w:r w:rsidRPr="537E5469" w:rsidR="792BC93E">
        <w:rPr>
          <w:rFonts w:ascii="Arial" w:hAnsi="Arial" w:eastAsia="Arial" w:cs="Arial"/>
          <w:color w:val="000000" w:themeColor="text1" w:themeTint="FF" w:themeShade="FF"/>
          <w:sz w:val="24"/>
          <w:szCs w:val="24"/>
        </w:rPr>
        <w:t>o cargo.</w:t>
      </w:r>
    </w:p>
    <w:p w:rsidR="650D1C9C" w:rsidP="537E5469" w:rsidRDefault="650D1C9C" w14:paraId="74511038" w14:textId="1E5C454F">
      <w:pPr>
        <w:pStyle w:val="Normal"/>
        <w:spacing w:line="360" w:lineRule="auto"/>
        <w:ind w:firstLine="708"/>
        <w:jc w:val="both"/>
        <w:rPr>
          <w:rFonts w:ascii="Arial" w:hAnsi="Arial" w:eastAsia="Arial" w:cs="Arial"/>
          <w:color w:val="000000" w:themeColor="text1" w:themeTint="FF" w:themeShade="FF"/>
          <w:sz w:val="24"/>
          <w:szCs w:val="24"/>
        </w:rPr>
      </w:pPr>
      <w:r w:rsidRPr="537E5469" w:rsidR="650D1C9C">
        <w:rPr>
          <w:rFonts w:ascii="Arial" w:hAnsi="Arial" w:eastAsia="Arial" w:cs="Arial"/>
          <w:color w:val="000000" w:themeColor="text1" w:themeTint="FF" w:themeShade="FF"/>
          <w:sz w:val="24"/>
          <w:szCs w:val="24"/>
        </w:rPr>
        <w:t>Tendo como seu foco principal a família, essas mulheres</w:t>
      </w:r>
      <w:r w:rsidRPr="537E5469" w:rsidR="2BD5839D">
        <w:rPr>
          <w:rFonts w:ascii="Arial" w:hAnsi="Arial" w:eastAsia="Arial" w:cs="Arial"/>
          <w:color w:val="000000" w:themeColor="text1" w:themeTint="FF" w:themeShade="FF"/>
          <w:sz w:val="24"/>
          <w:szCs w:val="24"/>
        </w:rPr>
        <w:t xml:space="preserve">, que </w:t>
      </w:r>
      <w:r w:rsidRPr="537E5469" w:rsidR="2BD5839D">
        <w:rPr>
          <w:rFonts w:ascii="Arial" w:hAnsi="Arial" w:eastAsia="Arial" w:cs="Arial"/>
          <w:color w:val="000000" w:themeColor="text1" w:themeTint="FF" w:themeShade="FF"/>
          <w:sz w:val="24"/>
          <w:szCs w:val="24"/>
        </w:rPr>
        <w:t>provavelmente são</w:t>
      </w:r>
      <w:r w:rsidRPr="537E5469" w:rsidR="2BD5839D">
        <w:rPr>
          <w:rFonts w:ascii="Arial" w:hAnsi="Arial" w:eastAsia="Arial" w:cs="Arial"/>
          <w:color w:val="000000" w:themeColor="text1" w:themeTint="FF" w:themeShade="FF"/>
          <w:sz w:val="24"/>
          <w:szCs w:val="24"/>
        </w:rPr>
        <w:t xml:space="preserve"> mães solos,</w:t>
      </w:r>
      <w:r w:rsidRPr="537E5469" w:rsidR="226505AB">
        <w:rPr>
          <w:rFonts w:ascii="Arial" w:hAnsi="Arial" w:eastAsia="Arial" w:cs="Arial"/>
          <w:color w:val="000000" w:themeColor="text1" w:themeTint="FF" w:themeShade="FF"/>
          <w:sz w:val="24"/>
          <w:szCs w:val="24"/>
        </w:rPr>
        <w:t xml:space="preserve"> (visto que n</w:t>
      </w:r>
      <w:r w:rsidRPr="537E5469" w:rsidR="434AE1BE">
        <w:rPr>
          <w:rFonts w:ascii="Arial" w:hAnsi="Arial" w:eastAsia="Arial" w:cs="Arial"/>
          <w:color w:val="000000" w:themeColor="text1" w:themeTint="FF" w:themeShade="FF"/>
          <w:sz w:val="24"/>
          <w:szCs w:val="24"/>
        </w:rPr>
        <w:t xml:space="preserve">os lares </w:t>
      </w:r>
      <w:r w:rsidRPr="537E5469" w:rsidR="226505AB">
        <w:rPr>
          <w:rFonts w:ascii="Arial" w:hAnsi="Arial" w:eastAsia="Arial" w:cs="Arial"/>
          <w:color w:val="000000" w:themeColor="text1" w:themeTint="FF" w:themeShade="FF"/>
          <w:sz w:val="24"/>
          <w:szCs w:val="24"/>
        </w:rPr>
        <w:t>mais pobres, o núme</w:t>
      </w:r>
      <w:r w:rsidRPr="537E5469" w:rsidR="3EF1CB8F">
        <w:rPr>
          <w:rFonts w:ascii="Arial" w:hAnsi="Arial" w:eastAsia="Arial" w:cs="Arial"/>
          <w:color w:val="000000" w:themeColor="text1" w:themeTint="FF" w:themeShade="FF"/>
          <w:sz w:val="24"/>
          <w:szCs w:val="24"/>
        </w:rPr>
        <w:t>ro</w:t>
      </w:r>
      <w:r w:rsidRPr="537E5469" w:rsidR="3B73F7FF">
        <w:rPr>
          <w:rFonts w:ascii="Arial" w:hAnsi="Arial" w:eastAsia="Arial" w:cs="Arial"/>
          <w:color w:val="000000" w:themeColor="text1" w:themeTint="FF" w:themeShade="FF"/>
          <w:sz w:val="24"/>
          <w:szCs w:val="24"/>
        </w:rPr>
        <w:t xml:space="preserve"> de famílias chefiados por mulheres têm aumentado cada vez mais) elas</w:t>
      </w:r>
      <w:r w:rsidRPr="537E5469" w:rsidR="226505AB">
        <w:rPr>
          <w:rFonts w:ascii="Arial" w:hAnsi="Arial" w:eastAsia="Arial" w:cs="Arial"/>
          <w:color w:val="000000" w:themeColor="text1" w:themeTint="FF" w:themeShade="FF"/>
          <w:sz w:val="24"/>
          <w:szCs w:val="24"/>
        </w:rPr>
        <w:t xml:space="preserve"> </w:t>
      </w:r>
      <w:r w:rsidRPr="537E5469" w:rsidR="2903EABB">
        <w:rPr>
          <w:rFonts w:ascii="Arial" w:hAnsi="Arial" w:eastAsia="Arial" w:cs="Arial"/>
          <w:color w:val="000000" w:themeColor="text1" w:themeTint="FF" w:themeShade="FF"/>
          <w:sz w:val="24"/>
          <w:szCs w:val="24"/>
        </w:rPr>
        <w:t>precisam</w:t>
      </w:r>
      <w:r w:rsidRPr="537E5469" w:rsidR="650D1C9C">
        <w:rPr>
          <w:rFonts w:ascii="Arial" w:hAnsi="Arial" w:eastAsia="Arial" w:cs="Arial"/>
          <w:color w:val="000000" w:themeColor="text1" w:themeTint="FF" w:themeShade="FF"/>
          <w:sz w:val="24"/>
          <w:szCs w:val="24"/>
        </w:rPr>
        <w:t xml:space="preserve"> se submeter a cargas maiores de trabalho, </w:t>
      </w:r>
      <w:r w:rsidRPr="537E5469" w:rsidR="4AC62599">
        <w:rPr>
          <w:rFonts w:ascii="Arial" w:hAnsi="Arial" w:eastAsia="Arial" w:cs="Arial"/>
          <w:color w:val="000000" w:themeColor="text1" w:themeTint="FF" w:themeShade="FF"/>
          <w:sz w:val="24"/>
          <w:szCs w:val="24"/>
        </w:rPr>
        <w:t xml:space="preserve">e até mesmo </w:t>
      </w:r>
      <w:r w:rsidRPr="537E5469" w:rsidR="2C708989">
        <w:rPr>
          <w:rFonts w:ascii="Arial" w:hAnsi="Arial" w:eastAsia="Arial" w:cs="Arial"/>
          <w:color w:val="000000" w:themeColor="text1" w:themeTint="FF" w:themeShade="FF"/>
          <w:sz w:val="24"/>
          <w:szCs w:val="24"/>
        </w:rPr>
        <w:t>ter diversos empregos</w:t>
      </w:r>
      <w:r w:rsidRPr="537E5469" w:rsidR="4AC62599">
        <w:rPr>
          <w:rFonts w:ascii="Arial" w:hAnsi="Arial" w:eastAsia="Arial" w:cs="Arial"/>
          <w:color w:val="000000" w:themeColor="text1" w:themeTint="FF" w:themeShade="FF"/>
          <w:sz w:val="24"/>
          <w:szCs w:val="24"/>
        </w:rPr>
        <w:t xml:space="preserve"> para conseguir manter sua família. Por consequência, os filhos dessa</w:t>
      </w:r>
      <w:r w:rsidRPr="537E5469" w:rsidR="7AE8DC4B">
        <w:rPr>
          <w:rFonts w:ascii="Arial" w:hAnsi="Arial" w:eastAsia="Arial" w:cs="Arial"/>
          <w:color w:val="000000" w:themeColor="text1" w:themeTint="FF" w:themeShade="FF"/>
          <w:sz w:val="24"/>
          <w:szCs w:val="24"/>
        </w:rPr>
        <w:t>s mulheres acabam enfrentando desafios, podendo entrar no mesmo ciclo de sua mãe</w:t>
      </w:r>
      <w:r w:rsidRPr="537E5469" w:rsidR="3DEE5AFF">
        <w:rPr>
          <w:rFonts w:ascii="Arial" w:hAnsi="Arial" w:eastAsia="Arial" w:cs="Arial"/>
          <w:color w:val="000000" w:themeColor="text1" w:themeTint="FF" w:themeShade="FF"/>
          <w:sz w:val="24"/>
          <w:szCs w:val="24"/>
        </w:rPr>
        <w:t xml:space="preserve"> de baixa escolaridade e de trabalhos precários e pouco qualificados</w:t>
      </w:r>
      <w:r w:rsidRPr="537E5469" w:rsidR="24768AD2">
        <w:rPr>
          <w:rFonts w:ascii="Arial" w:hAnsi="Arial" w:eastAsia="Arial" w:cs="Arial"/>
          <w:color w:val="000000" w:themeColor="text1" w:themeTint="FF" w:themeShade="FF"/>
          <w:sz w:val="24"/>
          <w:szCs w:val="24"/>
        </w:rPr>
        <w:t xml:space="preserve">. </w:t>
      </w:r>
    </w:p>
    <w:p w:rsidR="020B2A35" w:rsidP="537E5469" w:rsidRDefault="020B2A35" w14:paraId="310ECF17" w14:textId="3D750194">
      <w:pPr>
        <w:pStyle w:val="Normal"/>
        <w:spacing w:line="360" w:lineRule="auto"/>
        <w:ind w:left="2160" w:firstLine="720"/>
        <w:jc w:val="both"/>
        <w:rPr>
          <w:rFonts w:ascii="Arial" w:hAnsi="Arial" w:eastAsia="Arial" w:cs="Arial"/>
          <w:b w:val="0"/>
          <w:bCs w:val="0"/>
          <w:i w:val="1"/>
          <w:iCs w:val="1"/>
          <w:caps w:val="0"/>
          <w:smallCaps w:val="0"/>
          <w:noProof w:val="0"/>
          <w:color w:val="616161"/>
          <w:sz w:val="24"/>
          <w:szCs w:val="24"/>
          <w:lang w:val="pt-BR"/>
        </w:rPr>
      </w:pPr>
      <w:r w:rsidRPr="537E5469" w:rsidR="020B2A35">
        <w:rPr>
          <w:rFonts w:ascii="Arial" w:hAnsi="Arial" w:eastAsia="Arial" w:cs="Arial"/>
          <w:b w:val="0"/>
          <w:bCs w:val="0"/>
          <w:i w:val="1"/>
          <w:iCs w:val="1"/>
          <w:caps w:val="0"/>
          <w:smallCaps w:val="0"/>
          <w:noProof w:val="0"/>
          <w:color w:val="616161"/>
          <w:sz w:val="24"/>
          <w:szCs w:val="24"/>
          <w:lang w:val="pt-BR"/>
        </w:rPr>
        <w:t>(“Segundo Pesquisa Brasil tem mais de 20 milh</w:t>
      </w:r>
      <w:r w:rsidRPr="537E5469" w:rsidR="52DB6E4E">
        <w:rPr>
          <w:rFonts w:ascii="Arial" w:hAnsi="Arial" w:eastAsia="Arial" w:cs="Arial"/>
          <w:b w:val="0"/>
          <w:bCs w:val="0"/>
          <w:i w:val="1"/>
          <w:iCs w:val="1"/>
          <w:caps w:val="0"/>
          <w:smallCaps w:val="0"/>
          <w:noProof w:val="0"/>
          <w:color w:val="616161"/>
          <w:sz w:val="24"/>
          <w:szCs w:val="24"/>
          <w:lang w:val="pt-BR"/>
        </w:rPr>
        <w:t>ões de mães solteiras”</w:t>
      </w:r>
      <w:r w:rsidRPr="537E5469" w:rsidR="6D8B342E">
        <w:rPr>
          <w:rFonts w:ascii="Arial" w:hAnsi="Arial" w:eastAsia="Arial" w:cs="Arial"/>
          <w:b w:val="0"/>
          <w:bCs w:val="0"/>
          <w:i w:val="1"/>
          <w:iCs w:val="1"/>
          <w:caps w:val="0"/>
          <w:smallCaps w:val="0"/>
          <w:noProof w:val="0"/>
          <w:color w:val="616161"/>
          <w:sz w:val="24"/>
          <w:szCs w:val="24"/>
          <w:lang w:val="pt-BR"/>
        </w:rPr>
        <w:t>, CNM</w:t>
      </w:r>
      <w:r w:rsidRPr="537E5469" w:rsidR="52DB6E4E">
        <w:rPr>
          <w:rFonts w:ascii="Arial" w:hAnsi="Arial" w:eastAsia="Arial" w:cs="Arial"/>
          <w:b w:val="0"/>
          <w:bCs w:val="0"/>
          <w:i w:val="1"/>
          <w:iCs w:val="1"/>
          <w:caps w:val="0"/>
          <w:smallCaps w:val="0"/>
          <w:noProof w:val="0"/>
          <w:color w:val="616161"/>
          <w:sz w:val="24"/>
          <w:szCs w:val="24"/>
          <w:lang w:val="pt-BR"/>
        </w:rPr>
        <w:t xml:space="preserve">) </w:t>
      </w:r>
      <w:r w:rsidRPr="537E5469" w:rsidR="5E1AC650">
        <w:rPr>
          <w:rFonts w:ascii="Arial" w:hAnsi="Arial" w:eastAsia="Arial" w:cs="Arial"/>
          <w:b w:val="0"/>
          <w:bCs w:val="0"/>
          <w:i w:val="1"/>
          <w:iCs w:val="1"/>
          <w:caps w:val="0"/>
          <w:smallCaps w:val="0"/>
          <w:noProof w:val="0"/>
          <w:color w:val="616161"/>
          <w:sz w:val="24"/>
          <w:szCs w:val="24"/>
          <w:lang w:val="pt-BR"/>
        </w:rPr>
        <w:t>“</w:t>
      </w:r>
      <w:r w:rsidRPr="537E5469" w:rsidR="45E5EC05">
        <w:rPr>
          <w:rFonts w:ascii="Arial" w:hAnsi="Arial" w:eastAsia="Arial" w:cs="Arial"/>
          <w:b w:val="0"/>
          <w:bCs w:val="0"/>
          <w:i w:val="1"/>
          <w:iCs w:val="1"/>
          <w:caps w:val="0"/>
          <w:smallCaps w:val="0"/>
          <w:noProof w:val="0"/>
          <w:color w:val="616161"/>
          <w:sz w:val="24"/>
          <w:szCs w:val="24"/>
          <w:lang w:val="pt-BR"/>
        </w:rPr>
        <w:t>O Brasil tem 67 milhões de mães, segundo pesquisa do Instituto Data Popular. Dessas, 31% são solteiras e 46% trabalham. Com idade média de 47 anos, 55% das mães pertencem à classe média, 25% à classe alta e 20% são de classe baixa.</w:t>
      </w:r>
      <w:r w:rsidRPr="537E5469" w:rsidR="43859848">
        <w:rPr>
          <w:rFonts w:ascii="Arial" w:hAnsi="Arial" w:eastAsia="Arial" w:cs="Arial"/>
          <w:b w:val="0"/>
          <w:bCs w:val="0"/>
          <w:i w:val="1"/>
          <w:iCs w:val="1"/>
          <w:caps w:val="0"/>
          <w:smallCaps w:val="0"/>
          <w:noProof w:val="0"/>
          <w:color w:val="616161"/>
          <w:sz w:val="24"/>
          <w:szCs w:val="24"/>
          <w:lang w:val="pt-BR"/>
        </w:rPr>
        <w:t>”</w:t>
      </w:r>
      <w:r w:rsidRPr="537E5469" w:rsidR="45E5EC05">
        <w:rPr>
          <w:rFonts w:ascii="Arial" w:hAnsi="Arial" w:eastAsia="Arial" w:cs="Arial"/>
          <w:b w:val="0"/>
          <w:bCs w:val="0"/>
          <w:i w:val="1"/>
          <w:iCs w:val="1"/>
          <w:caps w:val="0"/>
          <w:smallCaps w:val="0"/>
          <w:noProof w:val="0"/>
          <w:color w:val="616161"/>
          <w:sz w:val="24"/>
          <w:szCs w:val="24"/>
          <w:lang w:val="pt-BR"/>
        </w:rPr>
        <w:t xml:space="preserve"> </w:t>
      </w:r>
    </w:p>
    <w:p w:rsidR="24FFF61A" w:rsidP="537E5469" w:rsidRDefault="24FFF61A" w14:paraId="768A0180" w14:textId="50BDC735">
      <w:pPr>
        <w:pStyle w:val="Normal"/>
        <w:spacing w:line="360" w:lineRule="auto"/>
        <w:ind w:left="0" w:firstLine="0"/>
        <w:jc w:val="both"/>
        <w:rPr>
          <w:rFonts w:ascii="Arial" w:hAnsi="Arial" w:eastAsia="Arial" w:cs="Arial"/>
          <w:b w:val="0"/>
          <w:bCs w:val="0"/>
          <w:i w:val="0"/>
          <w:iCs w:val="0"/>
          <w:caps w:val="0"/>
          <w:smallCaps w:val="0"/>
          <w:noProof w:val="0"/>
          <w:color w:val="000000" w:themeColor="text1" w:themeTint="FF" w:themeShade="FF"/>
          <w:sz w:val="24"/>
          <w:szCs w:val="24"/>
          <w:lang w:val="pt-BR"/>
        </w:rPr>
      </w:pPr>
      <w:proofErr w:type="gramStart"/>
      <w:r w:rsidRPr="537E5469" w:rsidR="2C88FAD9">
        <w:rPr>
          <w:rFonts w:ascii="Arial" w:hAnsi="Arial" w:eastAsia="Arial" w:cs="Arial"/>
          <w:b w:val="0"/>
          <w:bCs w:val="0"/>
          <w:i w:val="0"/>
          <w:iCs w:val="0"/>
          <w:caps w:val="0"/>
          <w:smallCaps w:val="0"/>
          <w:noProof w:val="0"/>
          <w:color w:val="000000" w:themeColor="text1" w:themeTint="FF" w:themeShade="FF"/>
          <w:sz w:val="24"/>
          <w:szCs w:val="24"/>
          <w:lang w:val="pt-BR"/>
        </w:rPr>
        <w:t>Uma importante</w:t>
      </w:r>
      <w:proofErr w:type="gramEnd"/>
      <w:r w:rsidRPr="537E5469" w:rsidR="24FFF61A">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537E5469" w:rsidR="24FFF61A">
        <w:rPr>
          <w:rFonts w:ascii="Arial" w:hAnsi="Arial" w:eastAsia="Arial" w:cs="Arial"/>
          <w:b w:val="0"/>
          <w:bCs w:val="0"/>
          <w:i w:val="0"/>
          <w:iCs w:val="0"/>
          <w:caps w:val="0"/>
          <w:smallCaps w:val="0"/>
          <w:noProof w:val="0"/>
          <w:color w:val="000000" w:themeColor="text1" w:themeTint="FF" w:themeShade="FF"/>
          <w:sz w:val="24"/>
          <w:szCs w:val="24"/>
          <w:lang w:val="pt-BR"/>
        </w:rPr>
        <w:t xml:space="preserve">obra da literatura brasileira, “O quarto de despejo” de </w:t>
      </w:r>
      <w:r w:rsidRPr="537E5469" w:rsidR="0A731E3D">
        <w:rPr>
          <w:rFonts w:ascii="Arial" w:hAnsi="Arial" w:eastAsia="Arial" w:cs="Arial"/>
          <w:b w:val="0"/>
          <w:bCs w:val="0"/>
          <w:i w:val="0"/>
          <w:iCs w:val="0"/>
          <w:caps w:val="0"/>
          <w:smallCaps w:val="0"/>
          <w:noProof w:val="0"/>
          <w:color w:val="000000" w:themeColor="text1" w:themeTint="FF" w:themeShade="FF"/>
          <w:sz w:val="24"/>
          <w:szCs w:val="24"/>
          <w:lang w:val="pt-BR"/>
        </w:rPr>
        <w:t>Carolina Maria de Jesus</w:t>
      </w:r>
      <w:r w:rsidRPr="537E5469" w:rsidR="089117D1">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537E5469" w:rsidR="3AED025C">
        <w:rPr>
          <w:rFonts w:ascii="Arial" w:hAnsi="Arial" w:eastAsia="Arial" w:cs="Arial"/>
          <w:b w:val="0"/>
          <w:bCs w:val="0"/>
          <w:i w:val="0"/>
          <w:iCs w:val="0"/>
          <w:caps w:val="0"/>
          <w:smallCaps w:val="0"/>
          <w:noProof w:val="0"/>
          <w:color w:val="000000" w:themeColor="text1" w:themeTint="FF" w:themeShade="FF"/>
          <w:sz w:val="24"/>
          <w:szCs w:val="24"/>
          <w:lang w:val="pt-BR"/>
        </w:rPr>
        <w:t>publicado em 1960</w:t>
      </w:r>
      <w:r w:rsidRPr="537E5469" w:rsidR="0A731E3D">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537E5469" w:rsidR="10440F06">
        <w:rPr>
          <w:rFonts w:ascii="Arial" w:hAnsi="Arial" w:eastAsia="Arial" w:cs="Arial"/>
          <w:b w:val="0"/>
          <w:bCs w:val="0"/>
          <w:i w:val="0"/>
          <w:iCs w:val="0"/>
          <w:caps w:val="0"/>
          <w:smallCaps w:val="0"/>
          <w:noProof w:val="0"/>
          <w:color w:val="000000" w:themeColor="text1" w:themeTint="FF" w:themeShade="FF"/>
          <w:sz w:val="24"/>
          <w:szCs w:val="24"/>
          <w:lang w:val="pt-BR"/>
        </w:rPr>
        <w:t xml:space="preserve">mostra o ponto de vista de uma mulher favelada, abordando questões como fome, a condição da mulher, </w:t>
      </w:r>
      <w:r w:rsidRPr="537E5469" w:rsidR="024612A9">
        <w:rPr>
          <w:rFonts w:ascii="Arial" w:hAnsi="Arial" w:eastAsia="Arial" w:cs="Arial"/>
          <w:b w:val="0"/>
          <w:bCs w:val="0"/>
          <w:i w:val="0"/>
          <w:iCs w:val="0"/>
          <w:caps w:val="0"/>
          <w:smallCaps w:val="0"/>
          <w:noProof w:val="0"/>
          <w:color w:val="000000" w:themeColor="text1" w:themeTint="FF" w:themeShade="FF"/>
          <w:sz w:val="24"/>
          <w:szCs w:val="24"/>
          <w:lang w:val="pt-BR"/>
        </w:rPr>
        <w:t xml:space="preserve">a situação do negro e os problemas sociais no país. O livro </w:t>
      </w:r>
      <w:r w:rsidRPr="537E5469" w:rsidR="0237D98F">
        <w:rPr>
          <w:rFonts w:ascii="Arial" w:hAnsi="Arial" w:eastAsia="Arial" w:cs="Arial"/>
          <w:b w:val="0"/>
          <w:bCs w:val="0"/>
          <w:i w:val="0"/>
          <w:iCs w:val="0"/>
          <w:caps w:val="0"/>
          <w:smallCaps w:val="0"/>
          <w:noProof w:val="0"/>
          <w:color w:val="000000" w:themeColor="text1" w:themeTint="FF" w:themeShade="FF"/>
          <w:sz w:val="24"/>
          <w:szCs w:val="24"/>
          <w:lang w:val="pt-BR"/>
        </w:rPr>
        <w:t>é formado</w:t>
      </w:r>
      <w:r w:rsidRPr="537E5469" w:rsidR="2E3B66D0">
        <w:rPr>
          <w:rFonts w:ascii="Arial" w:hAnsi="Arial" w:eastAsia="Arial" w:cs="Arial"/>
          <w:b w:val="0"/>
          <w:bCs w:val="0"/>
          <w:i w:val="0"/>
          <w:iCs w:val="0"/>
          <w:caps w:val="0"/>
          <w:smallCaps w:val="0"/>
          <w:noProof w:val="0"/>
          <w:color w:val="000000" w:themeColor="text1" w:themeTint="FF" w:themeShade="FF"/>
          <w:sz w:val="24"/>
          <w:szCs w:val="24"/>
          <w:lang w:val="pt-BR"/>
        </w:rPr>
        <w:t xml:space="preserve"> por 20 diários, onde Carolina </w:t>
      </w:r>
      <w:r w:rsidRPr="537E5469" w:rsidR="4863198F">
        <w:rPr>
          <w:rFonts w:ascii="Arial" w:hAnsi="Arial" w:eastAsia="Arial" w:cs="Arial"/>
          <w:b w:val="0"/>
          <w:bCs w:val="0"/>
          <w:i w:val="0"/>
          <w:iCs w:val="0"/>
          <w:caps w:val="0"/>
          <w:smallCaps w:val="0"/>
          <w:noProof w:val="0"/>
          <w:color w:val="000000" w:themeColor="text1" w:themeTint="FF" w:themeShade="FF"/>
          <w:sz w:val="24"/>
          <w:szCs w:val="24"/>
          <w:lang w:val="pt-BR"/>
        </w:rPr>
        <w:t>conta sobre sua vida como catadora de lix</w:t>
      </w:r>
      <w:r w:rsidRPr="537E5469" w:rsidR="69BC27DF">
        <w:rPr>
          <w:rFonts w:ascii="Arial" w:hAnsi="Arial" w:eastAsia="Arial" w:cs="Arial"/>
          <w:b w:val="0"/>
          <w:bCs w:val="0"/>
          <w:i w:val="0"/>
          <w:iCs w:val="0"/>
          <w:caps w:val="0"/>
          <w:smallCaps w:val="0"/>
          <w:noProof w:val="0"/>
          <w:color w:val="000000" w:themeColor="text1" w:themeTint="FF" w:themeShade="FF"/>
          <w:sz w:val="24"/>
          <w:szCs w:val="24"/>
          <w:lang w:val="pt-BR"/>
        </w:rPr>
        <w:t>o e papel</w:t>
      </w:r>
      <w:r w:rsidRPr="537E5469" w:rsidR="4863198F">
        <w:rPr>
          <w:rFonts w:ascii="Arial" w:hAnsi="Arial" w:eastAsia="Arial" w:cs="Arial"/>
          <w:b w:val="0"/>
          <w:bCs w:val="0"/>
          <w:i w:val="0"/>
          <w:iCs w:val="0"/>
          <w:caps w:val="0"/>
          <w:smallCaps w:val="0"/>
          <w:noProof w:val="0"/>
          <w:color w:val="000000" w:themeColor="text1" w:themeTint="FF" w:themeShade="FF"/>
          <w:sz w:val="24"/>
          <w:szCs w:val="24"/>
          <w:lang w:val="pt-BR"/>
        </w:rPr>
        <w:t xml:space="preserve"> e moradora da favela</w:t>
      </w:r>
      <w:r w:rsidRPr="537E5469" w:rsidR="7F8FDD0B">
        <w:rPr>
          <w:rFonts w:ascii="Arial" w:hAnsi="Arial" w:eastAsia="Arial" w:cs="Arial"/>
          <w:b w:val="0"/>
          <w:bCs w:val="0"/>
          <w:i w:val="0"/>
          <w:iCs w:val="0"/>
          <w:caps w:val="0"/>
          <w:smallCaps w:val="0"/>
          <w:noProof w:val="0"/>
          <w:color w:val="000000" w:themeColor="text1" w:themeTint="FF" w:themeShade="FF"/>
          <w:sz w:val="24"/>
          <w:szCs w:val="24"/>
          <w:lang w:val="pt-BR"/>
        </w:rPr>
        <w:t xml:space="preserve">, mostrando como a falta de dinheiro e de outro tipo de </w:t>
      </w:r>
      <w:r w:rsidRPr="537E5469" w:rsidR="101B0EE7">
        <w:rPr>
          <w:rFonts w:ascii="Arial" w:hAnsi="Arial" w:eastAsia="Arial" w:cs="Arial"/>
          <w:b w:val="0"/>
          <w:bCs w:val="0"/>
          <w:i w:val="0"/>
          <w:iCs w:val="0"/>
          <w:caps w:val="0"/>
          <w:smallCaps w:val="0"/>
          <w:noProof w:val="0"/>
          <w:color w:val="000000" w:themeColor="text1" w:themeTint="FF" w:themeShade="FF"/>
          <w:sz w:val="24"/>
          <w:szCs w:val="24"/>
          <w:lang w:val="pt-BR"/>
        </w:rPr>
        <w:t>trabalho afetam sua vida.</w:t>
      </w:r>
      <w:r w:rsidRPr="537E5469" w:rsidR="68A7888C">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537E5469" w:rsidR="406587D6">
        <w:rPr>
          <w:rFonts w:ascii="Arial" w:hAnsi="Arial" w:eastAsia="Arial" w:cs="Arial"/>
          <w:b w:val="0"/>
          <w:bCs w:val="0"/>
          <w:i w:val="0"/>
          <w:iCs w:val="0"/>
          <w:caps w:val="0"/>
          <w:smallCaps w:val="0"/>
          <w:noProof w:val="0"/>
          <w:color w:val="000000" w:themeColor="text1" w:themeTint="FF" w:themeShade="FF"/>
          <w:sz w:val="24"/>
          <w:szCs w:val="24"/>
          <w:lang w:val="pt-BR"/>
        </w:rPr>
        <w:t>O livro conta exatamente como é a situação das dificuldades enfrentadas na favela, e como uma m</w:t>
      </w:r>
      <w:r w:rsidRPr="537E5469" w:rsidR="443CC69F">
        <w:rPr>
          <w:rFonts w:ascii="Arial" w:hAnsi="Arial" w:eastAsia="Arial" w:cs="Arial"/>
          <w:b w:val="0"/>
          <w:bCs w:val="0"/>
          <w:i w:val="0"/>
          <w:iCs w:val="0"/>
          <w:caps w:val="0"/>
          <w:smallCaps w:val="0"/>
          <w:noProof w:val="0"/>
          <w:color w:val="000000" w:themeColor="text1" w:themeTint="FF" w:themeShade="FF"/>
          <w:sz w:val="24"/>
          <w:szCs w:val="24"/>
          <w:lang w:val="pt-BR"/>
        </w:rPr>
        <w:t>ãe</w:t>
      </w:r>
      <w:r w:rsidRPr="537E5469" w:rsidR="406587D6">
        <w:rPr>
          <w:rFonts w:ascii="Arial" w:hAnsi="Arial" w:eastAsia="Arial" w:cs="Arial"/>
          <w:b w:val="0"/>
          <w:bCs w:val="0"/>
          <w:i w:val="0"/>
          <w:iCs w:val="0"/>
          <w:caps w:val="0"/>
          <w:smallCaps w:val="0"/>
          <w:noProof w:val="0"/>
          <w:color w:val="000000" w:themeColor="text1" w:themeTint="FF" w:themeShade="FF"/>
          <w:sz w:val="24"/>
          <w:szCs w:val="24"/>
          <w:lang w:val="pt-BR"/>
        </w:rPr>
        <w:t xml:space="preserve"> solteira</w:t>
      </w:r>
      <w:r w:rsidRPr="537E5469" w:rsidR="531518E0">
        <w:rPr>
          <w:rFonts w:ascii="Arial" w:hAnsi="Arial" w:eastAsia="Arial" w:cs="Arial"/>
          <w:b w:val="0"/>
          <w:bCs w:val="0"/>
          <w:i w:val="0"/>
          <w:iCs w:val="0"/>
          <w:caps w:val="0"/>
          <w:smallCaps w:val="0"/>
          <w:noProof w:val="0"/>
          <w:color w:val="000000" w:themeColor="text1" w:themeTint="FF" w:themeShade="FF"/>
          <w:sz w:val="24"/>
          <w:szCs w:val="24"/>
          <w:lang w:val="pt-BR"/>
        </w:rPr>
        <w:t xml:space="preserve"> batalha para alimentar suas crianças e sobreviver em meio a sua </w:t>
      </w:r>
      <w:r w:rsidRPr="537E5469" w:rsidR="531518E0">
        <w:rPr>
          <w:rFonts w:ascii="Arial" w:hAnsi="Arial" w:eastAsia="Arial" w:cs="Arial"/>
          <w:b w:val="0"/>
          <w:bCs w:val="0"/>
          <w:i w:val="0"/>
          <w:iCs w:val="0"/>
          <w:caps w:val="0"/>
          <w:smallCaps w:val="0"/>
          <w:noProof w:val="0"/>
          <w:color w:val="000000" w:themeColor="text1" w:themeTint="FF" w:themeShade="FF"/>
          <w:sz w:val="24"/>
          <w:szCs w:val="24"/>
          <w:lang w:val="pt-BR"/>
        </w:rPr>
        <w:t>condição e</w:t>
      </w:r>
      <w:r w:rsidRPr="537E5469" w:rsidR="0571036C">
        <w:rPr>
          <w:rFonts w:ascii="Arial" w:hAnsi="Arial" w:eastAsia="Arial" w:cs="Arial"/>
          <w:b w:val="0"/>
          <w:bCs w:val="0"/>
          <w:i w:val="0"/>
          <w:iCs w:val="0"/>
          <w:caps w:val="0"/>
          <w:smallCaps w:val="0"/>
          <w:noProof w:val="0"/>
          <w:color w:val="000000" w:themeColor="text1" w:themeTint="FF" w:themeShade="FF"/>
          <w:sz w:val="24"/>
          <w:szCs w:val="24"/>
          <w:lang w:val="pt-BR"/>
        </w:rPr>
        <w:t xml:space="preserve"> sua</w:t>
      </w:r>
      <w:r w:rsidRPr="537E5469" w:rsidR="531518E0">
        <w:rPr>
          <w:rFonts w:ascii="Arial" w:hAnsi="Arial" w:eastAsia="Arial" w:cs="Arial"/>
          <w:b w:val="0"/>
          <w:bCs w:val="0"/>
          <w:i w:val="0"/>
          <w:iCs w:val="0"/>
          <w:caps w:val="0"/>
          <w:smallCaps w:val="0"/>
          <w:noProof w:val="0"/>
          <w:color w:val="000000" w:themeColor="text1" w:themeTint="FF" w:themeShade="FF"/>
          <w:sz w:val="24"/>
          <w:szCs w:val="24"/>
          <w:lang w:val="pt-BR"/>
        </w:rPr>
        <w:t xml:space="preserve"> miséria.</w:t>
      </w:r>
    </w:p>
    <w:p w:rsidR="2831B37E" w:rsidP="537E5469" w:rsidRDefault="2831B37E" w14:paraId="7DB637EA" w14:textId="13B2BDB8">
      <w:pPr>
        <w:pStyle w:val="Normal"/>
        <w:spacing w:line="360" w:lineRule="auto"/>
        <w:ind w:left="2124" w:firstLine="0"/>
        <w:jc w:val="both"/>
        <w:rPr>
          <w:rFonts w:ascii="Arial" w:hAnsi="Arial" w:eastAsia="Arial" w:cs="Arial"/>
          <w:i w:val="1"/>
          <w:iCs w:val="1"/>
          <w:noProof w:val="0"/>
          <w:color w:val="404040" w:themeColor="text1" w:themeTint="BF" w:themeShade="FF"/>
          <w:sz w:val="24"/>
          <w:szCs w:val="24"/>
          <w:lang w:val="pt-BR"/>
        </w:rPr>
      </w:pPr>
      <w:r w:rsidRPr="537E5469" w:rsidR="2831B37E">
        <w:rPr>
          <w:rFonts w:ascii="Arial" w:hAnsi="Arial" w:eastAsia="Arial" w:cs="Arial"/>
          <w:b w:val="0"/>
          <w:bCs w:val="0"/>
          <w:i w:val="1"/>
          <w:iCs w:val="1"/>
          <w:caps w:val="0"/>
          <w:smallCaps w:val="0"/>
          <w:noProof w:val="0"/>
          <w:color w:val="404040" w:themeColor="text1" w:themeTint="BF" w:themeShade="FF"/>
          <w:sz w:val="24"/>
          <w:szCs w:val="24"/>
          <w:lang w:val="pt-BR"/>
        </w:rPr>
        <w:t>(</w:t>
      </w:r>
      <w:proofErr w:type="spellStart"/>
      <w:r w:rsidRPr="537E5469" w:rsidR="2831B37E">
        <w:rPr>
          <w:rFonts w:ascii="Arial" w:hAnsi="Arial" w:eastAsia="Arial" w:cs="Arial"/>
          <w:b w:val="0"/>
          <w:bCs w:val="0"/>
          <w:i w:val="1"/>
          <w:iCs w:val="1"/>
          <w:caps w:val="0"/>
          <w:smallCaps w:val="0"/>
          <w:noProof w:val="0"/>
          <w:color w:val="404040" w:themeColor="text1" w:themeTint="BF" w:themeShade="FF"/>
          <w:sz w:val="24"/>
          <w:szCs w:val="24"/>
          <w:lang w:val="pt-BR"/>
        </w:rPr>
        <w:t>Lavinas</w:t>
      </w:r>
      <w:proofErr w:type="spellEnd"/>
      <w:r w:rsidRPr="537E5469" w:rsidR="2831B37E">
        <w:rPr>
          <w:rFonts w:ascii="Arial" w:hAnsi="Arial" w:eastAsia="Arial" w:cs="Arial"/>
          <w:b w:val="0"/>
          <w:bCs w:val="0"/>
          <w:i w:val="1"/>
          <w:iCs w:val="1"/>
          <w:caps w:val="0"/>
          <w:smallCaps w:val="0"/>
          <w:noProof w:val="0"/>
          <w:color w:val="404040" w:themeColor="text1" w:themeTint="BF" w:themeShade="FF"/>
          <w:sz w:val="24"/>
          <w:szCs w:val="24"/>
          <w:lang w:val="pt-BR"/>
        </w:rPr>
        <w:t xml:space="preserve">, 1996) </w:t>
      </w:r>
      <w:r w:rsidRPr="537E5469" w:rsidR="3ED682D4">
        <w:rPr>
          <w:rFonts w:ascii="Arial" w:hAnsi="Arial" w:eastAsia="Arial" w:cs="Arial"/>
          <w:b w:val="0"/>
          <w:bCs w:val="0"/>
          <w:i w:val="1"/>
          <w:iCs w:val="1"/>
          <w:caps w:val="0"/>
          <w:smallCaps w:val="0"/>
          <w:noProof w:val="0"/>
          <w:color w:val="404040" w:themeColor="text1" w:themeTint="BF" w:themeShade="FF"/>
          <w:sz w:val="24"/>
          <w:szCs w:val="24"/>
          <w:lang w:val="pt-BR"/>
        </w:rPr>
        <w:t xml:space="preserve">“A </w:t>
      </w:r>
      <w:r w:rsidRPr="537E5469" w:rsidR="3ED682D4">
        <w:rPr>
          <w:rFonts w:ascii="Arial" w:hAnsi="Arial" w:eastAsia="Arial" w:cs="Arial"/>
          <w:i w:val="1"/>
          <w:iCs w:val="1"/>
          <w:noProof w:val="0"/>
          <w:color w:val="404040" w:themeColor="text1" w:themeTint="BF" w:themeShade="FF"/>
          <w:sz w:val="24"/>
          <w:szCs w:val="24"/>
          <w:lang w:val="pt-BR"/>
        </w:rPr>
        <w:t>ausência de uma compreensão clara deste fenômeno não impediu que alguns partidos</w:t>
      </w:r>
      <w:r w:rsidRPr="537E5469" w:rsidR="62B03EE0">
        <w:rPr>
          <w:rFonts w:ascii="Arial" w:hAnsi="Arial" w:eastAsia="Arial" w:cs="Arial"/>
          <w:i w:val="1"/>
          <w:iCs w:val="1"/>
          <w:noProof w:val="0"/>
          <w:color w:val="404040" w:themeColor="text1" w:themeTint="BF" w:themeShade="FF"/>
          <w:sz w:val="24"/>
          <w:szCs w:val="24"/>
          <w:lang w:val="pt-BR"/>
        </w:rPr>
        <w:t xml:space="preserve"> políticos e o próprio movimento de mulheres venham apontando a necessidade de se priorizar o combate à pobreza feminina com especial atenção para as mulheres negras</w:t>
      </w:r>
      <w:r w:rsidRPr="537E5469" w:rsidR="486947DD">
        <w:rPr>
          <w:rFonts w:ascii="Arial" w:hAnsi="Arial" w:eastAsia="Arial" w:cs="Arial"/>
          <w:i w:val="1"/>
          <w:iCs w:val="1"/>
          <w:noProof w:val="0"/>
          <w:color w:val="404040" w:themeColor="text1" w:themeTint="BF" w:themeShade="FF"/>
          <w:sz w:val="24"/>
          <w:szCs w:val="24"/>
          <w:lang w:val="pt-BR"/>
        </w:rPr>
        <w:t xml:space="preserve"> chefes de família e mães solteiras que pelo seu alto grau de vulnerabilidade e deveriam ser privilegiadas pelos programas de geração de renda, emprego e formação profissional. </w:t>
      </w:r>
      <w:r w:rsidRPr="537E5469" w:rsidR="27BBBA76">
        <w:rPr>
          <w:rFonts w:ascii="Arial" w:hAnsi="Arial" w:eastAsia="Arial" w:cs="Arial"/>
          <w:i w:val="1"/>
          <w:iCs w:val="1"/>
          <w:noProof w:val="0"/>
          <w:color w:val="404040" w:themeColor="text1" w:themeTint="BF" w:themeShade="FF"/>
          <w:sz w:val="24"/>
          <w:szCs w:val="24"/>
          <w:lang w:val="pt-BR"/>
        </w:rPr>
        <w:t xml:space="preserve">[...] Existe um reconhecimento tácito de que sua situação e precaríssima com base grosso modo em dois parâmetros: </w:t>
      </w:r>
      <w:r w:rsidRPr="537E5469" w:rsidR="224F4F3C">
        <w:rPr>
          <w:rFonts w:ascii="Arial" w:hAnsi="Arial" w:eastAsia="Arial" w:cs="Arial"/>
          <w:i w:val="1"/>
          <w:iCs w:val="1"/>
          <w:noProof w:val="0"/>
          <w:color w:val="404040" w:themeColor="text1" w:themeTint="BF" w:themeShade="FF"/>
          <w:sz w:val="24"/>
          <w:szCs w:val="24"/>
          <w:lang w:val="pt-BR"/>
        </w:rPr>
        <w:t>[...] 2</w:t>
      </w:r>
      <w:r w:rsidRPr="537E5469" w:rsidR="27BBBA76">
        <w:rPr>
          <w:rFonts w:ascii="Arial" w:hAnsi="Arial" w:eastAsia="Arial" w:cs="Arial"/>
          <w:i w:val="1"/>
          <w:iCs w:val="1"/>
          <w:noProof w:val="0"/>
          <w:color w:val="404040" w:themeColor="text1" w:themeTint="BF" w:themeShade="FF"/>
          <w:sz w:val="24"/>
          <w:szCs w:val="24"/>
          <w:lang w:val="pt-BR"/>
        </w:rPr>
        <w:t xml:space="preserve"> – A sobreposiç</w:t>
      </w:r>
      <w:r w:rsidRPr="537E5469" w:rsidR="66609FA7">
        <w:rPr>
          <w:rFonts w:ascii="Arial" w:hAnsi="Arial" w:eastAsia="Arial" w:cs="Arial"/>
          <w:i w:val="1"/>
          <w:iCs w:val="1"/>
          <w:noProof w:val="0"/>
          <w:color w:val="404040" w:themeColor="text1" w:themeTint="BF" w:themeShade="FF"/>
          <w:sz w:val="24"/>
          <w:szCs w:val="24"/>
          <w:lang w:val="pt-BR"/>
        </w:rPr>
        <w:t xml:space="preserve">ão maternidade/ </w:t>
      </w:r>
      <w:proofErr w:type="spellStart"/>
      <w:r w:rsidRPr="537E5469" w:rsidR="66609FA7">
        <w:rPr>
          <w:rFonts w:ascii="Arial" w:hAnsi="Arial" w:eastAsia="Arial" w:cs="Arial"/>
          <w:i w:val="1"/>
          <w:iCs w:val="1"/>
          <w:noProof w:val="0"/>
          <w:color w:val="404040" w:themeColor="text1" w:themeTint="BF" w:themeShade="FF"/>
          <w:sz w:val="24"/>
          <w:szCs w:val="24"/>
          <w:lang w:val="pt-BR"/>
        </w:rPr>
        <w:t>maternagem</w:t>
      </w:r>
      <w:proofErr w:type="spellEnd"/>
      <w:r w:rsidRPr="537E5469" w:rsidR="66609FA7">
        <w:rPr>
          <w:rFonts w:ascii="Arial" w:hAnsi="Arial" w:eastAsia="Arial" w:cs="Arial"/>
          <w:i w:val="1"/>
          <w:iCs w:val="1"/>
          <w:noProof w:val="0"/>
          <w:color w:val="404040" w:themeColor="text1" w:themeTint="BF" w:themeShade="FF"/>
          <w:sz w:val="24"/>
          <w:szCs w:val="24"/>
          <w:lang w:val="pt-BR"/>
        </w:rPr>
        <w:t xml:space="preserve"> ao longo da vida das mulheres </w:t>
      </w:r>
      <w:proofErr w:type="spellStart"/>
      <w:r w:rsidRPr="537E5469" w:rsidR="66609FA7">
        <w:rPr>
          <w:rFonts w:ascii="Arial" w:hAnsi="Arial" w:eastAsia="Arial" w:cs="Arial"/>
          <w:i w:val="1"/>
          <w:iCs w:val="1"/>
          <w:noProof w:val="0"/>
          <w:color w:val="404040" w:themeColor="text1" w:themeTint="BF" w:themeShade="FF"/>
          <w:sz w:val="24"/>
          <w:szCs w:val="24"/>
          <w:lang w:val="pt-BR"/>
        </w:rPr>
        <w:t>cercea</w:t>
      </w:r>
      <w:proofErr w:type="spellEnd"/>
      <w:r w:rsidRPr="537E5469" w:rsidR="66609FA7">
        <w:rPr>
          <w:rFonts w:ascii="Arial" w:hAnsi="Arial" w:eastAsia="Arial" w:cs="Arial"/>
          <w:i w:val="1"/>
          <w:iCs w:val="1"/>
          <w:noProof w:val="0"/>
          <w:color w:val="404040" w:themeColor="text1" w:themeTint="BF" w:themeShade="FF"/>
          <w:sz w:val="24"/>
          <w:szCs w:val="24"/>
          <w:lang w:val="pt-BR"/>
        </w:rPr>
        <w:t xml:space="preserve">  s</w:t>
      </w:r>
      <w:r w:rsidRPr="537E5469" w:rsidR="45B31240">
        <w:rPr>
          <w:rFonts w:ascii="Arial" w:hAnsi="Arial" w:eastAsia="Arial" w:cs="Arial"/>
          <w:i w:val="1"/>
          <w:iCs w:val="1"/>
          <w:noProof w:val="0"/>
          <w:color w:val="404040" w:themeColor="text1" w:themeTint="BF" w:themeShade="FF"/>
          <w:sz w:val="24"/>
          <w:szCs w:val="24"/>
          <w:lang w:val="pt-BR"/>
        </w:rPr>
        <w:t>eu acesso ao mercado de trabalho em igualdade de condições com os homens o que evidentemente vai ter um impacto muito mais prejudicial e amplamente restritivo sobre aquelas que devem</w:t>
      </w:r>
      <w:r w:rsidRPr="537E5469" w:rsidR="5D43D3A6">
        <w:rPr>
          <w:rFonts w:ascii="Arial" w:hAnsi="Arial" w:eastAsia="Arial" w:cs="Arial"/>
          <w:i w:val="1"/>
          <w:iCs w:val="1"/>
          <w:noProof w:val="0"/>
          <w:color w:val="404040" w:themeColor="text1" w:themeTint="BF" w:themeShade="FF"/>
          <w:sz w:val="24"/>
          <w:szCs w:val="24"/>
          <w:lang w:val="pt-BR"/>
        </w:rPr>
        <w:t xml:space="preserve"> fazer face sozinhas sem nada compartilhar ao custo das funções de mulheres chefes de família e mães solteiras”</w:t>
      </w:r>
    </w:p>
    <w:p w:rsidR="537E5469" w:rsidP="537E5469" w:rsidRDefault="537E5469" w14:paraId="603C0856" w14:textId="1F14B29C">
      <w:pPr>
        <w:pStyle w:val="Normal"/>
        <w:spacing w:line="360" w:lineRule="auto"/>
        <w:ind w:left="0" w:firstLine="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5C72BC77" w:rsidP="537E5469" w:rsidRDefault="5C72BC77" w14:paraId="0C76D691" w14:textId="123F1464">
      <w:pPr>
        <w:pStyle w:val="Normal"/>
        <w:spacing w:line="360" w:lineRule="auto"/>
        <w:ind w:left="0" w:firstLine="0"/>
        <w:jc w:val="both"/>
        <w:rPr>
          <w:rFonts w:ascii="Arial" w:hAnsi="Arial" w:eastAsia="Arial" w:cs="Arial"/>
          <w:b w:val="1"/>
          <w:bCs w:val="1"/>
          <w:i w:val="0"/>
          <w:iCs w:val="0"/>
          <w:caps w:val="0"/>
          <w:smallCaps w:val="0"/>
          <w:noProof w:val="0"/>
          <w:color w:val="000000" w:themeColor="text1" w:themeTint="FF" w:themeShade="FF"/>
          <w:sz w:val="24"/>
          <w:szCs w:val="24"/>
          <w:lang w:val="pt-BR"/>
        </w:rPr>
      </w:pPr>
      <w:r w:rsidRPr="537E5469" w:rsidR="5C72BC77">
        <w:rPr>
          <w:rFonts w:ascii="Arial" w:hAnsi="Arial" w:eastAsia="Arial" w:cs="Arial"/>
          <w:b w:val="1"/>
          <w:bCs w:val="1"/>
          <w:i w:val="0"/>
          <w:iCs w:val="0"/>
          <w:caps w:val="0"/>
          <w:smallCaps w:val="0"/>
          <w:noProof w:val="0"/>
          <w:color w:val="000000" w:themeColor="text1" w:themeTint="FF" w:themeShade="FF"/>
          <w:sz w:val="24"/>
          <w:szCs w:val="24"/>
          <w:lang w:val="pt-BR"/>
        </w:rPr>
        <w:t>Considerações finais:</w:t>
      </w:r>
    </w:p>
    <w:p w:rsidR="6DFC14DF" w:rsidP="537E5469" w:rsidRDefault="6DFC14DF" w14:paraId="1C53FC28" w14:textId="77B4A621">
      <w:pPr>
        <w:pStyle w:val="Normal"/>
        <w:bidi w:val="0"/>
        <w:spacing w:before="0" w:beforeAutospacing="off" w:after="160" w:afterAutospacing="off" w:line="360" w:lineRule="auto"/>
        <w:ind w:left="0" w:right="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37E5469" w:rsidR="6DFC14DF">
        <w:rPr>
          <w:rFonts w:ascii="Arial" w:hAnsi="Arial" w:eastAsia="Arial" w:cs="Arial"/>
          <w:b w:val="0"/>
          <w:bCs w:val="0"/>
          <w:i w:val="0"/>
          <w:iCs w:val="0"/>
          <w:caps w:val="0"/>
          <w:smallCaps w:val="0"/>
          <w:noProof w:val="0"/>
          <w:color w:val="000000" w:themeColor="text1" w:themeTint="FF" w:themeShade="FF"/>
          <w:sz w:val="24"/>
          <w:szCs w:val="24"/>
          <w:lang w:val="pt-BR"/>
        </w:rPr>
        <w:t xml:space="preserve">A respeito de todos os argumentos apresentados ao longo desse artigo pode-se concluir que mulheres </w:t>
      </w:r>
      <w:r w:rsidRPr="537E5469" w:rsidR="2CA0FA11">
        <w:rPr>
          <w:rFonts w:ascii="Arial" w:hAnsi="Arial" w:eastAsia="Arial" w:cs="Arial"/>
          <w:b w:val="0"/>
          <w:bCs w:val="0"/>
          <w:i w:val="0"/>
          <w:iCs w:val="0"/>
          <w:caps w:val="0"/>
          <w:smallCaps w:val="0"/>
          <w:noProof w:val="0"/>
          <w:color w:val="000000" w:themeColor="text1" w:themeTint="FF" w:themeShade="FF"/>
          <w:sz w:val="24"/>
          <w:szCs w:val="24"/>
          <w:lang w:val="pt-BR"/>
        </w:rPr>
        <w:t xml:space="preserve">com insegurança financeira enfrentam maiores dificuldades para adentrar ao mercado de trabalho e se estabilizarem nele. Tendo em </w:t>
      </w:r>
      <w:r w:rsidRPr="537E5469" w:rsidR="0BF36CAA">
        <w:rPr>
          <w:rFonts w:ascii="Arial" w:hAnsi="Arial" w:eastAsia="Arial" w:cs="Arial"/>
          <w:b w:val="0"/>
          <w:bCs w:val="0"/>
          <w:i w:val="0"/>
          <w:iCs w:val="0"/>
          <w:caps w:val="0"/>
          <w:smallCaps w:val="0"/>
          <w:noProof w:val="0"/>
          <w:color w:val="000000" w:themeColor="text1" w:themeTint="FF" w:themeShade="FF"/>
          <w:sz w:val="24"/>
          <w:szCs w:val="24"/>
          <w:lang w:val="pt-BR"/>
        </w:rPr>
        <w:t xml:space="preserve">vista que tiveram acesso a baixa escolaridade e nenhum preparo para qualificação. Trazendo consequências como </w:t>
      </w:r>
      <w:r w:rsidRPr="537E5469" w:rsidR="4A9851DB">
        <w:rPr>
          <w:rFonts w:ascii="Arial" w:hAnsi="Arial" w:eastAsia="Arial" w:cs="Arial"/>
          <w:b w:val="0"/>
          <w:bCs w:val="0"/>
          <w:i w:val="0"/>
          <w:iCs w:val="0"/>
          <w:caps w:val="0"/>
          <w:smallCaps w:val="0"/>
          <w:noProof w:val="0"/>
          <w:color w:val="000000" w:themeColor="text1" w:themeTint="FF" w:themeShade="FF"/>
          <w:sz w:val="24"/>
          <w:szCs w:val="24"/>
          <w:lang w:val="pt-BR"/>
        </w:rPr>
        <w:t>baixo nível técnico, situações de muita fome e miséria, baixas condições pare manter seus filhos e</w:t>
      </w:r>
      <w:r w:rsidRPr="537E5469" w:rsidR="093D370D">
        <w:rPr>
          <w:rFonts w:ascii="Arial" w:hAnsi="Arial" w:eastAsia="Arial" w:cs="Arial"/>
          <w:b w:val="0"/>
          <w:bCs w:val="0"/>
          <w:i w:val="0"/>
          <w:iCs w:val="0"/>
          <w:caps w:val="0"/>
          <w:smallCaps w:val="0"/>
          <w:noProof w:val="0"/>
          <w:color w:val="000000" w:themeColor="text1" w:themeTint="FF" w:themeShade="FF"/>
          <w:sz w:val="24"/>
          <w:szCs w:val="24"/>
          <w:lang w:val="pt-BR"/>
        </w:rPr>
        <w:t xml:space="preserve"> complicada situação financeira</w:t>
      </w:r>
      <w:r w:rsidRPr="537E5469" w:rsidR="342359D1">
        <w:rPr>
          <w:rFonts w:ascii="Arial" w:hAnsi="Arial" w:eastAsia="Arial" w:cs="Arial"/>
          <w:b w:val="0"/>
          <w:bCs w:val="0"/>
          <w:i w:val="0"/>
          <w:iCs w:val="0"/>
          <w:caps w:val="0"/>
          <w:smallCaps w:val="0"/>
          <w:noProof w:val="0"/>
          <w:color w:val="000000" w:themeColor="text1" w:themeTint="FF" w:themeShade="FF"/>
          <w:sz w:val="24"/>
          <w:szCs w:val="24"/>
          <w:lang w:val="pt-BR"/>
        </w:rPr>
        <w:t xml:space="preserve">, fazendo com que um ciclo </w:t>
      </w:r>
      <w:r w:rsidRPr="537E5469" w:rsidR="5E240EB5">
        <w:rPr>
          <w:rFonts w:ascii="Arial" w:hAnsi="Arial" w:eastAsia="Arial" w:cs="Arial"/>
          <w:b w:val="0"/>
          <w:bCs w:val="0"/>
          <w:i w:val="0"/>
          <w:iCs w:val="0"/>
          <w:caps w:val="0"/>
          <w:smallCaps w:val="0"/>
          <w:noProof w:val="0"/>
          <w:color w:val="000000" w:themeColor="text1" w:themeTint="FF" w:themeShade="FF"/>
          <w:sz w:val="24"/>
          <w:szCs w:val="24"/>
          <w:lang w:val="pt-BR"/>
        </w:rPr>
        <w:t>de pobreza se repita</w:t>
      </w:r>
      <w:r w:rsidRPr="537E5469" w:rsidR="667548F6">
        <w:rPr>
          <w:rFonts w:ascii="Arial" w:hAnsi="Arial" w:eastAsia="Arial" w:cs="Arial"/>
          <w:b w:val="0"/>
          <w:bCs w:val="0"/>
          <w:i w:val="0"/>
          <w:iCs w:val="0"/>
          <w:caps w:val="0"/>
          <w:smallCaps w:val="0"/>
          <w:noProof w:val="0"/>
          <w:color w:val="000000" w:themeColor="text1" w:themeTint="FF" w:themeShade="FF"/>
          <w:sz w:val="24"/>
          <w:szCs w:val="24"/>
          <w:lang w:val="pt-BR"/>
        </w:rPr>
        <w:t xml:space="preserve"> futuramente.</w:t>
      </w:r>
    </w:p>
    <w:p w:rsidR="537E5469" w:rsidP="537E5469" w:rsidRDefault="537E5469" w14:paraId="0458728C" w14:textId="53757D8F">
      <w:pPr>
        <w:pStyle w:val="Normal"/>
        <w:spacing w:line="360" w:lineRule="auto"/>
        <w:ind w:left="0" w:firstLine="0"/>
        <w:jc w:val="both"/>
        <w:rPr>
          <w:rFonts w:ascii="Arial" w:hAnsi="Arial" w:eastAsia="Arial" w:cs="Arial"/>
          <w:b w:val="1"/>
          <w:bCs w:val="1"/>
          <w:i w:val="0"/>
          <w:iCs w:val="0"/>
          <w:caps w:val="0"/>
          <w:smallCaps w:val="0"/>
          <w:noProof w:val="0"/>
          <w:color w:val="000000" w:themeColor="text1" w:themeTint="FF" w:themeShade="FF"/>
          <w:sz w:val="24"/>
          <w:szCs w:val="24"/>
          <w:lang w:val="pt-BR"/>
        </w:rPr>
      </w:pPr>
    </w:p>
    <w:p w:rsidR="6B2DE00A" w:rsidP="537E5469" w:rsidRDefault="6B2DE00A" w14:paraId="723D95CC" w14:textId="4D83182E">
      <w:pPr>
        <w:pStyle w:val="Normal"/>
        <w:spacing w:line="360" w:lineRule="auto"/>
        <w:ind w:left="0" w:firstLine="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37E5469" w:rsidR="6B2DE00A">
        <w:rPr>
          <w:rFonts w:ascii="Arial" w:hAnsi="Arial" w:eastAsia="Arial" w:cs="Arial"/>
          <w:b w:val="1"/>
          <w:bCs w:val="1"/>
          <w:i w:val="0"/>
          <w:iCs w:val="0"/>
          <w:caps w:val="0"/>
          <w:smallCaps w:val="0"/>
          <w:noProof w:val="0"/>
          <w:color w:val="000000" w:themeColor="text1" w:themeTint="FF" w:themeShade="FF"/>
          <w:sz w:val="26"/>
          <w:szCs w:val="26"/>
          <w:lang w:val="pt-BR"/>
        </w:rPr>
        <w:t>Referências Bibliográficas:</w:t>
      </w:r>
    </w:p>
    <w:p w:rsidR="6B2DE00A" w:rsidP="537E5469" w:rsidRDefault="6B2DE00A" w14:paraId="403ED7BA" w14:textId="3C152FB9">
      <w:pPr>
        <w:spacing w:before="120" w:beforeAutospacing="off" w:after="240" w:afterAutospacing="off" w:line="259"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37E5469" w:rsidR="6B2DE00A">
        <w:rPr>
          <w:rFonts w:ascii="Arial" w:hAnsi="Arial" w:eastAsia="Arial" w:cs="Arial"/>
          <w:b w:val="0"/>
          <w:bCs w:val="0"/>
          <w:i w:val="0"/>
          <w:iCs w:val="0"/>
          <w:caps w:val="0"/>
          <w:smallCaps w:val="0"/>
          <w:noProof w:val="0"/>
          <w:color w:val="000000" w:themeColor="text1" w:themeTint="FF" w:themeShade="FF"/>
          <w:sz w:val="24"/>
          <w:szCs w:val="24"/>
          <w:lang w:val="pt-BR"/>
        </w:rPr>
        <w:t xml:space="preserve">SÍTESE DE INDICADORES SOCIAIS. Instituto Brasileiro de Geografia e Estatística. Disponível em: </w:t>
      </w:r>
      <w:hyperlink r:id="Rc01efcfa86a746f7">
        <w:r w:rsidRPr="537E5469" w:rsidR="6B2DE00A">
          <w:rPr>
            <w:rStyle w:val="Hyperlink"/>
            <w:rFonts w:ascii="Arial" w:hAnsi="Arial" w:eastAsia="Arial" w:cs="Arial"/>
            <w:b w:val="0"/>
            <w:bCs w:val="0"/>
            <w:i w:val="0"/>
            <w:iCs w:val="0"/>
            <w:caps w:val="0"/>
            <w:smallCaps w:val="0"/>
            <w:strike w:val="0"/>
            <w:dstrike w:val="0"/>
            <w:noProof w:val="0"/>
            <w:sz w:val="24"/>
            <w:szCs w:val="24"/>
            <w:lang w:val="pt-BR"/>
          </w:rPr>
          <w:t>https://www.ibge.gov.br/estatisticas/multidominio/condicoes-de-vida-desigualdade-e-pobreza/9221-sintese-de-indicadores-sociais.html?=&amp;t=resultados</w:t>
        </w:r>
      </w:hyperlink>
      <w:r w:rsidRPr="537E5469" w:rsidR="6B2DE00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 . Acesso em: 26 set. 2022.</w:t>
      </w:r>
    </w:p>
    <w:p w:rsidR="6B2DE00A" w:rsidP="537E5469" w:rsidRDefault="6B2DE00A" w14:paraId="4EDD7914" w14:textId="0D132AA8">
      <w:pPr>
        <w:spacing w:before="120" w:beforeAutospacing="off" w:after="240" w:afterAutospacing="off" w:line="259"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537E5469" w:rsidR="6B2DE00A">
        <w:rPr>
          <w:rFonts w:ascii="Arial" w:hAnsi="Arial" w:eastAsia="Arial" w:cs="Arial"/>
          <w:b w:val="0"/>
          <w:bCs w:val="0"/>
          <w:i w:val="0"/>
          <w:iCs w:val="0"/>
          <w:caps w:val="0"/>
          <w:smallCaps w:val="0"/>
          <w:noProof w:val="0"/>
          <w:color w:val="000000" w:themeColor="text1" w:themeTint="FF" w:themeShade="FF"/>
          <w:sz w:val="24"/>
          <w:szCs w:val="24"/>
          <w:lang w:val="pt-BR"/>
        </w:rPr>
        <w:t xml:space="preserve">INDICADORES SOCIAIS DAS MULHERES NO BRASIL. Educa IBGE. Disponível em: </w:t>
      </w:r>
      <w:hyperlink r:id="R40dc8a2236164ac7">
        <w:r w:rsidRPr="537E5469" w:rsidR="6B2DE00A">
          <w:rPr>
            <w:rStyle w:val="Hyperlink"/>
            <w:rFonts w:ascii="Arial" w:hAnsi="Arial" w:eastAsia="Arial" w:cs="Arial"/>
            <w:b w:val="0"/>
            <w:bCs w:val="0"/>
            <w:i w:val="0"/>
            <w:iCs w:val="0"/>
            <w:caps w:val="0"/>
            <w:smallCaps w:val="0"/>
            <w:strike w:val="0"/>
            <w:dstrike w:val="0"/>
            <w:noProof w:val="0"/>
            <w:sz w:val="24"/>
            <w:szCs w:val="24"/>
            <w:lang w:val="pt-BR"/>
          </w:rPr>
          <w:t>https://educa.ibge.gov.br/jovens/materias-especiais/materias-especiais/20453-estatisticas-de-genero-indicadores-sociais-das-mulheres-no-brasil.html</w:t>
        </w:r>
      </w:hyperlink>
      <w:r w:rsidRPr="537E5469" w:rsidR="6B2DE00A">
        <w:rPr>
          <w:rFonts w:ascii="Arial" w:hAnsi="Arial" w:eastAsia="Arial" w:cs="Arial"/>
          <w:b w:val="0"/>
          <w:bCs w:val="0"/>
          <w:i w:val="0"/>
          <w:iCs w:val="0"/>
          <w:caps w:val="0"/>
          <w:smallCaps w:val="0"/>
          <w:noProof w:val="0"/>
          <w:color w:val="000000" w:themeColor="text1" w:themeTint="FF" w:themeShade="FF"/>
          <w:sz w:val="24"/>
          <w:szCs w:val="24"/>
          <w:lang w:val="pt-BR"/>
        </w:rPr>
        <w:t xml:space="preserve"> . Acesso em: 27 set. 2022  </w:t>
      </w:r>
    </w:p>
    <w:p w:rsidR="6B2DE00A" w:rsidP="537E5469" w:rsidRDefault="6B2DE00A" w14:paraId="1C28A984" w14:textId="06F97191">
      <w:pPr>
        <w:spacing w:before="120" w:beforeAutospacing="off" w:after="24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537E5469" w:rsidR="6B2DE00A">
        <w:rPr>
          <w:rFonts w:ascii="Arial" w:hAnsi="Arial" w:eastAsia="Arial" w:cs="Arial"/>
          <w:b w:val="0"/>
          <w:bCs w:val="0"/>
          <w:i w:val="0"/>
          <w:iCs w:val="0"/>
          <w:caps w:val="0"/>
          <w:smallCaps w:val="0"/>
          <w:noProof w:val="0"/>
          <w:color w:val="000000" w:themeColor="text1" w:themeTint="FF" w:themeShade="FF"/>
          <w:sz w:val="24"/>
          <w:szCs w:val="24"/>
          <w:lang w:val="pt-BR"/>
        </w:rPr>
        <w:t xml:space="preserve">FOUNTOURA, Natália de Oliveira; GONZALEZ, Roberto Henrique Sieczkowski. </w:t>
      </w:r>
      <w:r w:rsidRPr="537E5469" w:rsidR="6B2DE00A">
        <w:rPr>
          <w:rFonts w:ascii="Arial" w:hAnsi="Arial" w:eastAsia="Arial" w:cs="Arial"/>
          <w:b w:val="0"/>
          <w:bCs w:val="0"/>
          <w:i w:val="1"/>
          <w:iCs w:val="1"/>
          <w:caps w:val="0"/>
          <w:smallCaps w:val="0"/>
          <w:noProof w:val="0"/>
          <w:color w:val="000000" w:themeColor="text1" w:themeTint="FF" w:themeShade="FF"/>
          <w:sz w:val="24"/>
          <w:szCs w:val="24"/>
          <w:lang w:val="pt-BR"/>
        </w:rPr>
        <w:t xml:space="preserve">Aumento da participação de mulheres no mercado de trabalho: mudança ou reprodução da desigualdade?. </w:t>
      </w:r>
      <w:r w:rsidRPr="537E5469" w:rsidR="6B2DE00A">
        <w:rPr>
          <w:rFonts w:ascii="Arial" w:hAnsi="Arial" w:eastAsia="Arial" w:cs="Arial"/>
          <w:b w:val="0"/>
          <w:bCs w:val="0"/>
          <w:i w:val="0"/>
          <w:iCs w:val="0"/>
          <w:caps w:val="0"/>
          <w:smallCaps w:val="0"/>
          <w:noProof w:val="0"/>
          <w:color w:val="000000" w:themeColor="text1" w:themeTint="FF" w:themeShade="FF"/>
          <w:sz w:val="24"/>
          <w:szCs w:val="24"/>
          <w:lang w:val="pt-BR"/>
        </w:rPr>
        <w:t xml:space="preserve">Instituto de Pesquisa Econômica Aplicada (Ipea), p. 21-26, nov. 2009. Disponível em: </w:t>
      </w:r>
      <w:hyperlink r:id="Rf29baf08b15a4e37">
        <w:r w:rsidRPr="537E5469" w:rsidR="6B2DE00A">
          <w:rPr>
            <w:rStyle w:val="Hyperlink"/>
            <w:rFonts w:ascii="Arial" w:hAnsi="Arial" w:eastAsia="Arial" w:cs="Arial"/>
            <w:b w:val="0"/>
            <w:bCs w:val="0"/>
            <w:i w:val="0"/>
            <w:iCs w:val="0"/>
            <w:caps w:val="0"/>
            <w:smallCaps w:val="0"/>
            <w:strike w:val="0"/>
            <w:dstrike w:val="0"/>
            <w:noProof w:val="0"/>
            <w:sz w:val="24"/>
            <w:szCs w:val="24"/>
            <w:lang w:val="pt-BR"/>
          </w:rPr>
          <w:t>http://repositorio.ipea.gov.br/handle/11058/4056</w:t>
        </w:r>
      </w:hyperlink>
      <w:r w:rsidRPr="537E5469" w:rsidR="6B2DE00A">
        <w:rPr>
          <w:rFonts w:ascii="Arial" w:hAnsi="Arial" w:eastAsia="Arial" w:cs="Arial"/>
          <w:b w:val="0"/>
          <w:bCs w:val="0"/>
          <w:i w:val="0"/>
          <w:iCs w:val="0"/>
          <w:caps w:val="0"/>
          <w:smallCaps w:val="0"/>
          <w:noProof w:val="0"/>
          <w:color w:val="000000" w:themeColor="text1" w:themeTint="FF" w:themeShade="FF"/>
          <w:sz w:val="24"/>
          <w:szCs w:val="24"/>
          <w:lang w:val="pt-BR"/>
        </w:rPr>
        <w:t xml:space="preserve"> . Acesso em: 23 nov. 2022.</w:t>
      </w:r>
    </w:p>
    <w:p w:rsidR="6B2DE00A" w:rsidP="537E5469" w:rsidRDefault="6B2DE00A" w14:paraId="64D6A31A" w14:textId="0D9D66B1">
      <w:pPr>
        <w:spacing w:before="120" w:beforeAutospacing="off" w:after="24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537E5469" w:rsidR="6B2DE00A">
        <w:rPr>
          <w:rFonts w:ascii="Arial" w:hAnsi="Arial" w:eastAsia="Arial" w:cs="Arial"/>
          <w:b w:val="0"/>
          <w:bCs w:val="0"/>
          <w:i w:val="0"/>
          <w:iCs w:val="0"/>
          <w:caps w:val="0"/>
          <w:smallCaps w:val="0"/>
          <w:noProof w:val="0"/>
          <w:color w:val="000000" w:themeColor="text1" w:themeTint="FF" w:themeShade="FF"/>
          <w:sz w:val="24"/>
          <w:szCs w:val="24"/>
          <w:lang w:val="pt-BR"/>
        </w:rPr>
        <w:t xml:space="preserve">LAVINAS, Lena. </w:t>
      </w:r>
      <w:r w:rsidRPr="537E5469" w:rsidR="6B2DE00A">
        <w:rPr>
          <w:rFonts w:ascii="Arial" w:hAnsi="Arial" w:eastAsia="Arial" w:cs="Arial"/>
          <w:b w:val="0"/>
          <w:bCs w:val="0"/>
          <w:i w:val="1"/>
          <w:iCs w:val="1"/>
          <w:caps w:val="0"/>
          <w:smallCaps w:val="0"/>
          <w:noProof w:val="0"/>
          <w:color w:val="000000" w:themeColor="text1" w:themeTint="FF" w:themeShade="FF"/>
          <w:sz w:val="24"/>
          <w:szCs w:val="24"/>
          <w:lang w:val="pt-BR"/>
        </w:rPr>
        <w:t xml:space="preserve">As mulheres no universo da pobreza: O caso brasileiro. </w:t>
      </w:r>
      <w:r w:rsidRPr="537E5469" w:rsidR="6B2DE00A">
        <w:rPr>
          <w:rFonts w:ascii="Arial" w:hAnsi="Arial" w:eastAsia="Arial" w:cs="Arial"/>
          <w:b w:val="0"/>
          <w:bCs w:val="0"/>
          <w:i w:val="0"/>
          <w:iCs w:val="0"/>
          <w:caps w:val="0"/>
          <w:smallCaps w:val="0"/>
          <w:noProof w:val="0"/>
          <w:color w:val="000000" w:themeColor="text1" w:themeTint="FF" w:themeShade="FF"/>
          <w:sz w:val="24"/>
          <w:szCs w:val="24"/>
          <w:lang w:val="pt-BR"/>
        </w:rPr>
        <w:t>Estudos Feministas. Rio de Janeiro, p.1-16. 2º semestre, 1996.</w:t>
      </w:r>
    </w:p>
    <w:p w:rsidR="6B2DE00A" w:rsidP="537E5469" w:rsidRDefault="6B2DE00A" w14:paraId="11E4B7F8" w14:textId="2E4C179A">
      <w:pPr>
        <w:spacing w:before="120" w:beforeAutospacing="off" w:after="24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537E5469" w:rsidR="6B2DE00A">
        <w:rPr>
          <w:rFonts w:ascii="Arial" w:hAnsi="Arial" w:eastAsia="Arial" w:cs="Arial"/>
          <w:b w:val="0"/>
          <w:bCs w:val="0"/>
          <w:i w:val="0"/>
          <w:iCs w:val="0"/>
          <w:caps w:val="0"/>
          <w:smallCaps w:val="0"/>
          <w:noProof w:val="0"/>
          <w:color w:val="000000" w:themeColor="text1" w:themeTint="FF" w:themeShade="FF"/>
          <w:sz w:val="24"/>
          <w:szCs w:val="24"/>
          <w:lang w:val="pt-BR"/>
        </w:rPr>
        <w:t xml:space="preserve">QUERINO, Luciane Cristina Santos; DOMINGUES, Mariana Dias dos Santos; LUZ, Rosângela Cardoso. </w:t>
      </w:r>
      <w:r w:rsidRPr="537E5469" w:rsidR="6B2DE00A">
        <w:rPr>
          <w:rFonts w:ascii="Arial" w:hAnsi="Arial" w:eastAsia="Arial" w:cs="Arial"/>
          <w:b w:val="0"/>
          <w:bCs w:val="0"/>
          <w:i w:val="1"/>
          <w:iCs w:val="1"/>
          <w:caps w:val="0"/>
          <w:smallCaps w:val="0"/>
          <w:noProof w:val="0"/>
          <w:color w:val="000000" w:themeColor="text1" w:themeTint="FF" w:themeShade="FF"/>
          <w:sz w:val="24"/>
          <w:szCs w:val="24"/>
          <w:lang w:val="pt-BR"/>
        </w:rPr>
        <w:t>A evolução da mulher no mercado de trabalho</w:t>
      </w:r>
      <w:r w:rsidRPr="537E5469" w:rsidR="6B2DE00A">
        <w:rPr>
          <w:rFonts w:ascii="Arial" w:hAnsi="Arial" w:eastAsia="Arial" w:cs="Arial"/>
          <w:b w:val="0"/>
          <w:bCs w:val="0"/>
          <w:i w:val="0"/>
          <w:iCs w:val="0"/>
          <w:caps w:val="0"/>
          <w:smallCaps w:val="0"/>
          <w:noProof w:val="0"/>
          <w:color w:val="000000" w:themeColor="text1" w:themeTint="FF" w:themeShade="FF"/>
          <w:sz w:val="24"/>
          <w:szCs w:val="24"/>
          <w:lang w:val="pt-BR"/>
        </w:rPr>
        <w:t xml:space="preserve">. E-FACEQ: revista dos discentes da Faculdade Eça de Queirós, ISSN 2238-8605, Ano 2, número 2, agosto de 2013. P. 1-32. Disponível em: </w:t>
      </w:r>
      <w:hyperlink r:id="Rb8e18a6f0c11415a">
        <w:r w:rsidRPr="537E5469" w:rsidR="6B2DE00A">
          <w:rPr>
            <w:rStyle w:val="Hyperlink"/>
            <w:rFonts w:ascii="Arial" w:hAnsi="Arial" w:eastAsia="Arial" w:cs="Arial"/>
            <w:b w:val="0"/>
            <w:bCs w:val="0"/>
            <w:i w:val="0"/>
            <w:iCs w:val="0"/>
            <w:caps w:val="0"/>
            <w:smallCaps w:val="0"/>
            <w:strike w:val="0"/>
            <w:dstrike w:val="0"/>
            <w:noProof w:val="0"/>
            <w:sz w:val="24"/>
            <w:szCs w:val="24"/>
            <w:lang w:val="pt-BR"/>
          </w:rPr>
          <w:t>http://e-faceq.blogspot.com.br/</w:t>
        </w:r>
      </w:hyperlink>
      <w:r w:rsidRPr="537E5469" w:rsidR="6B2DE00A">
        <w:rPr>
          <w:rFonts w:ascii="Arial" w:hAnsi="Arial" w:eastAsia="Arial" w:cs="Arial"/>
          <w:b w:val="0"/>
          <w:bCs w:val="0"/>
          <w:i w:val="0"/>
          <w:iCs w:val="0"/>
          <w:caps w:val="0"/>
          <w:smallCaps w:val="0"/>
          <w:noProof w:val="0"/>
          <w:color w:val="000000" w:themeColor="text1" w:themeTint="FF" w:themeShade="FF"/>
          <w:sz w:val="24"/>
          <w:szCs w:val="24"/>
          <w:lang w:val="pt-BR"/>
        </w:rPr>
        <w:t xml:space="preserve"> . Acesso em: 23 nov. 2022.</w:t>
      </w:r>
    </w:p>
    <w:p w:rsidR="6B2DE00A" w:rsidP="537E5469" w:rsidRDefault="6B2DE00A" w14:paraId="6AAB0857" w14:textId="2036A49D">
      <w:pPr>
        <w:spacing w:before="120" w:beforeAutospacing="off" w:after="36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pt-BR"/>
        </w:rPr>
      </w:pPr>
      <w:r w:rsidRPr="537E5469" w:rsidR="6B2DE00A">
        <w:rPr>
          <w:rFonts w:ascii="Arial" w:hAnsi="Arial" w:eastAsia="Arial" w:cs="Arial"/>
          <w:b w:val="0"/>
          <w:bCs w:val="0"/>
          <w:i w:val="0"/>
          <w:iCs w:val="0"/>
          <w:caps w:val="0"/>
          <w:smallCaps w:val="0"/>
          <w:noProof w:val="0"/>
          <w:color w:val="000000" w:themeColor="text1" w:themeTint="FF" w:themeShade="FF"/>
          <w:sz w:val="24"/>
          <w:szCs w:val="24"/>
          <w:lang w:val="pt-BR"/>
        </w:rPr>
        <w:t xml:space="preserve">A EVOLUÇÃO DA MULHER NO MERCADO DE TRABALHO. RH Portal. FRAGOSO, Carolina. Disponível em: </w:t>
      </w:r>
      <w:hyperlink r:id="R19c775a2bc91434d">
        <w:r w:rsidRPr="537E5469" w:rsidR="6B2DE00A">
          <w:rPr>
            <w:rStyle w:val="Hyperlink"/>
            <w:rFonts w:ascii="Arial" w:hAnsi="Arial" w:eastAsia="Arial" w:cs="Arial"/>
            <w:b w:val="0"/>
            <w:bCs w:val="0"/>
            <w:i w:val="0"/>
            <w:iCs w:val="0"/>
            <w:caps w:val="0"/>
            <w:smallCaps w:val="0"/>
            <w:strike w:val="0"/>
            <w:dstrike w:val="0"/>
            <w:noProof w:val="0"/>
            <w:sz w:val="24"/>
            <w:szCs w:val="24"/>
            <w:lang w:val="pt-BR"/>
          </w:rPr>
          <w:t>https://www.rhportal.com.br/artigos-rh/a-evoluo-da-mulher-no-mercado-de-trabalho/</w:t>
        </w:r>
      </w:hyperlink>
      <w:r w:rsidRPr="537E5469" w:rsidR="6B2DE00A">
        <w:rPr>
          <w:rFonts w:ascii="Arial" w:hAnsi="Arial" w:eastAsia="Arial" w:cs="Arial"/>
          <w:b w:val="0"/>
          <w:bCs w:val="0"/>
          <w:i w:val="0"/>
          <w:iCs w:val="0"/>
          <w:caps w:val="0"/>
          <w:smallCaps w:val="0"/>
          <w:noProof w:val="0"/>
          <w:color w:val="000000" w:themeColor="text1" w:themeTint="FF" w:themeShade="FF"/>
          <w:sz w:val="24"/>
          <w:szCs w:val="24"/>
          <w:lang w:val="pt-BR"/>
        </w:rPr>
        <w:t xml:space="preserve"> . Acesso em:  23 nov. 2022</w:t>
      </w:r>
    </w:p>
    <w:p w:rsidR="6B2DE00A" w:rsidP="537E5469" w:rsidRDefault="6B2DE00A" w14:paraId="601037B3" w14:textId="2C503FC2">
      <w:pPr>
        <w:spacing w:before="120" w:beforeAutospacing="off" w:after="24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pt-BR"/>
        </w:rPr>
      </w:pPr>
      <w:r w:rsidRPr="537E5469" w:rsidR="6B2DE00A">
        <w:rPr>
          <w:rFonts w:ascii="Arial" w:hAnsi="Arial" w:eastAsia="Arial" w:cs="Arial"/>
          <w:b w:val="0"/>
          <w:bCs w:val="0"/>
          <w:i w:val="0"/>
          <w:iCs w:val="0"/>
          <w:caps w:val="0"/>
          <w:smallCaps w:val="0"/>
          <w:noProof w:val="0"/>
          <w:color w:val="000000" w:themeColor="text1" w:themeTint="FF" w:themeShade="FF"/>
          <w:sz w:val="24"/>
          <w:szCs w:val="24"/>
          <w:lang w:val="pt-BR"/>
        </w:rPr>
        <w:t xml:space="preserve">MORAIS, Carolina Stack; DIEMER, Cristina Kunzler. </w:t>
      </w:r>
      <w:r w:rsidRPr="537E5469" w:rsidR="6B2DE00A">
        <w:rPr>
          <w:rFonts w:ascii="Arial" w:hAnsi="Arial" w:eastAsia="Arial" w:cs="Arial"/>
          <w:b w:val="0"/>
          <w:bCs w:val="0"/>
          <w:i w:val="1"/>
          <w:iCs w:val="1"/>
          <w:caps w:val="0"/>
          <w:smallCaps w:val="0"/>
          <w:noProof w:val="0"/>
          <w:color w:val="000000" w:themeColor="text1" w:themeTint="FF" w:themeShade="FF"/>
          <w:sz w:val="24"/>
          <w:szCs w:val="24"/>
          <w:lang w:val="pt-BR"/>
        </w:rPr>
        <w:t xml:space="preserve">Força feminina: o papel das mulheres na segunda guerra mundial e a redefinição da mulher na sociedade. </w:t>
      </w:r>
      <w:r w:rsidRPr="537E5469" w:rsidR="6B2DE00A">
        <w:rPr>
          <w:rFonts w:ascii="Arial" w:hAnsi="Arial" w:eastAsia="Arial" w:cs="Arial"/>
          <w:b w:val="0"/>
          <w:bCs w:val="0"/>
          <w:i w:val="0"/>
          <w:iCs w:val="0"/>
          <w:caps w:val="0"/>
          <w:smallCaps w:val="0"/>
          <w:noProof w:val="0"/>
          <w:color w:val="000000" w:themeColor="text1" w:themeTint="FF" w:themeShade="FF"/>
          <w:sz w:val="24"/>
          <w:szCs w:val="24"/>
          <w:lang w:val="pt-BR"/>
        </w:rPr>
        <w:t xml:space="preserve">Salão do Conhecimento UNIJUÍ 2020, p. 1-4. Disponível em: </w:t>
      </w:r>
      <w:hyperlink w:anchor=":~:text=A%20participa%C3%A7%C3%A3o%20da%20for%C3%A7a%20feminina,mensagens%20secretas%20na%20Gr%C3%A3%2DBretanha." r:id="Ra6faaf3b67d34c65">
        <w:r w:rsidRPr="537E5469" w:rsidR="6B2DE00A">
          <w:rPr>
            <w:rStyle w:val="Hyperlink"/>
            <w:rFonts w:ascii="Arial" w:hAnsi="Arial" w:eastAsia="Arial" w:cs="Arial"/>
            <w:b w:val="0"/>
            <w:bCs w:val="0"/>
            <w:i w:val="0"/>
            <w:iCs w:val="0"/>
            <w:caps w:val="0"/>
            <w:smallCaps w:val="0"/>
            <w:strike w:val="0"/>
            <w:dstrike w:val="0"/>
            <w:noProof w:val="0"/>
            <w:sz w:val="24"/>
            <w:szCs w:val="24"/>
            <w:lang w:val="pt-BR"/>
          </w:rPr>
          <w:t>https://publicacoeseventos.unijui.edu.br › view</w:t>
        </w:r>
      </w:hyperlink>
      <w:r w:rsidRPr="537E5469" w:rsidR="6B2DE00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 . Acesso em: 23 nov. 2022.</w:t>
      </w:r>
    </w:p>
    <w:p w:rsidR="6B2DE00A" w:rsidP="537E5469" w:rsidRDefault="6B2DE00A" w14:paraId="16152636" w14:textId="1070C352">
      <w:pPr>
        <w:spacing w:before="120" w:beforeAutospacing="off" w:after="24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pt-BR"/>
        </w:rPr>
      </w:pPr>
      <w:r w:rsidRPr="537E5469" w:rsidR="6B2DE00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5 MULHERES QUE LUTARAM CONTRA O NAZISMO. Not</w:t>
      </w:r>
      <w:r w:rsidRPr="537E5469" w:rsidR="6B2DE00A">
        <w:rPr>
          <w:rFonts w:ascii="Segoe UI" w:hAnsi="Segoe UI" w:eastAsia="Segoe UI" w:cs="Segoe UI"/>
          <w:b w:val="0"/>
          <w:bCs w:val="0"/>
          <w:i w:val="0"/>
          <w:iCs w:val="0"/>
          <w:caps w:val="0"/>
          <w:smallCaps w:val="0"/>
          <w:strike w:val="0"/>
          <w:dstrike w:val="0"/>
          <w:noProof w:val="0"/>
          <w:color w:val="000000" w:themeColor="text1" w:themeTint="FF" w:themeShade="FF"/>
          <w:sz w:val="24"/>
          <w:szCs w:val="24"/>
          <w:u w:val="none"/>
          <w:lang w:val="pt-BR"/>
        </w:rPr>
        <w:t xml:space="preserve">ícias Concursos. ARAÚJO, </w:t>
      </w:r>
      <w:r w:rsidRPr="537E5469" w:rsidR="6B2DE00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Wlianna. Disponível em: </w:t>
      </w:r>
      <w:hyperlink r:id="Rd4b35336af6949ee">
        <w:r w:rsidRPr="537E5469" w:rsidR="6B2DE00A">
          <w:rPr>
            <w:rStyle w:val="Hyperlink"/>
            <w:rFonts w:ascii="Arial" w:hAnsi="Arial" w:eastAsia="Arial" w:cs="Arial"/>
            <w:b w:val="0"/>
            <w:bCs w:val="0"/>
            <w:i w:val="0"/>
            <w:iCs w:val="0"/>
            <w:caps w:val="0"/>
            <w:smallCaps w:val="0"/>
            <w:strike w:val="0"/>
            <w:dstrike w:val="0"/>
            <w:noProof w:val="0"/>
            <w:sz w:val="24"/>
            <w:szCs w:val="24"/>
            <w:lang w:val="pt-BR"/>
          </w:rPr>
          <w:t>https://noticiasconcursos.com.br/5-mulheres-que-lutaram-contra-o-nazismo/</w:t>
        </w:r>
      </w:hyperlink>
      <w:r w:rsidRPr="537E5469" w:rsidR="6B2DE00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 . Acesso em: 23 nov. 2022.</w:t>
      </w:r>
    </w:p>
    <w:p w:rsidR="6B2DE00A" w:rsidP="537E5469" w:rsidRDefault="6B2DE00A" w14:paraId="33A5FD0E" w14:textId="10CF4561">
      <w:pPr>
        <w:spacing w:before="120" w:beforeAutospacing="off" w:after="24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pt-BR"/>
        </w:rPr>
      </w:pPr>
      <w:r w:rsidRPr="537E5469" w:rsidR="6B2DE00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SOUZA-LOBO, Elizabeth. </w:t>
      </w:r>
      <w:r w:rsidRPr="537E5469" w:rsidR="6B2DE00A">
        <w:rPr>
          <w:rFonts w:ascii="Arial" w:hAnsi="Arial" w:eastAsia="Arial" w:cs="Arial"/>
          <w:b w:val="0"/>
          <w:bCs w:val="0"/>
          <w:i w:val="1"/>
          <w:iCs w:val="1"/>
          <w:caps w:val="0"/>
          <w:smallCaps w:val="0"/>
          <w:strike w:val="0"/>
          <w:dstrike w:val="0"/>
          <w:noProof w:val="0"/>
          <w:color w:val="000000" w:themeColor="text1" w:themeTint="FF" w:themeShade="FF"/>
          <w:sz w:val="24"/>
          <w:szCs w:val="24"/>
          <w:u w:val="none"/>
          <w:lang w:val="pt-BR"/>
        </w:rPr>
        <w:t xml:space="preserve">A classe operária tem dois sexos: trabalho, dominação e resistência. </w:t>
      </w:r>
      <w:r w:rsidRPr="537E5469" w:rsidR="6B2DE00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São Paulo: Expressão Popular, 2021, 304p. Disponível em: </w:t>
      </w:r>
      <w:hyperlink r:id="Rdfd1d1f21c974f50">
        <w:r w:rsidRPr="537E5469" w:rsidR="6B2DE00A">
          <w:rPr>
            <w:rStyle w:val="Hyperlink"/>
            <w:rFonts w:ascii="Arial" w:hAnsi="Arial" w:eastAsia="Arial" w:cs="Arial"/>
            <w:b w:val="0"/>
            <w:bCs w:val="0"/>
            <w:i w:val="0"/>
            <w:iCs w:val="0"/>
            <w:caps w:val="0"/>
            <w:smallCaps w:val="0"/>
            <w:strike w:val="0"/>
            <w:dstrike w:val="0"/>
            <w:noProof w:val="0"/>
            <w:sz w:val="24"/>
            <w:szCs w:val="24"/>
            <w:lang w:val="pt-BR"/>
          </w:rPr>
          <w:t>http://abet-trabalho.org.br/wp-content/uploads/2021/04/Classe-operaria-tem-dois-sexos.pdf</w:t>
        </w:r>
      </w:hyperlink>
      <w:r w:rsidRPr="537E5469" w:rsidR="6B2DE00A">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pt-BR"/>
        </w:rPr>
        <w:t xml:space="preserve"> . Acesso em: 23 nov. 2022.</w:t>
      </w:r>
    </w:p>
    <w:p w:rsidR="6B2DE00A" w:rsidP="537E5469" w:rsidRDefault="6B2DE00A" w14:paraId="2636D6CB" w14:textId="0BB59B43">
      <w:pPr>
        <w:spacing w:before="120" w:beforeAutospacing="off" w:after="24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pt-BR"/>
        </w:rPr>
      </w:pPr>
      <w:r w:rsidRPr="537E5469" w:rsidR="6B2DE00A">
        <w:rPr>
          <w:rFonts w:ascii="Arial" w:hAnsi="Arial" w:eastAsia="Arial" w:cs="Arial"/>
          <w:b w:val="0"/>
          <w:bCs w:val="0"/>
          <w:i w:val="0"/>
          <w:iCs w:val="0"/>
          <w:caps w:val="0"/>
          <w:smallCaps w:val="0"/>
          <w:noProof w:val="0"/>
          <w:color w:val="000000" w:themeColor="text1" w:themeTint="FF" w:themeShade="FF"/>
          <w:sz w:val="24"/>
          <w:szCs w:val="24"/>
          <w:lang w:val="pt"/>
        </w:rPr>
        <w:t xml:space="preserve">JESUS, Carolina Maria de. </w:t>
      </w:r>
      <w:r w:rsidRPr="537E5469" w:rsidR="6B2DE00A">
        <w:rPr>
          <w:rFonts w:ascii="Arial" w:hAnsi="Arial" w:eastAsia="Arial" w:cs="Arial"/>
          <w:b w:val="0"/>
          <w:bCs w:val="0"/>
          <w:i w:val="1"/>
          <w:iCs w:val="1"/>
          <w:caps w:val="0"/>
          <w:smallCaps w:val="0"/>
          <w:noProof w:val="0"/>
          <w:color w:val="000000" w:themeColor="text1" w:themeTint="FF" w:themeShade="FF"/>
          <w:sz w:val="24"/>
          <w:szCs w:val="24"/>
          <w:lang w:val="pt"/>
        </w:rPr>
        <w:t>Quarto de despejo: diário de uma favelada.</w:t>
      </w:r>
      <w:r w:rsidRPr="537E5469" w:rsidR="6B2DE00A">
        <w:rPr>
          <w:rFonts w:ascii="Arial" w:hAnsi="Arial" w:eastAsia="Arial" w:cs="Arial"/>
          <w:b w:val="0"/>
          <w:bCs w:val="0"/>
          <w:i w:val="0"/>
          <w:iCs w:val="0"/>
          <w:caps w:val="0"/>
          <w:smallCaps w:val="0"/>
          <w:noProof w:val="0"/>
          <w:color w:val="000000" w:themeColor="text1" w:themeTint="FF" w:themeShade="FF"/>
          <w:sz w:val="24"/>
          <w:szCs w:val="24"/>
          <w:lang w:val="pt"/>
        </w:rPr>
        <w:t xml:space="preserve"> São Paulo: Francisco Alves, 1960</w:t>
      </w:r>
    </w:p>
    <w:p w:rsidR="6B2DE00A" w:rsidP="537E5469" w:rsidRDefault="6B2DE00A" w14:paraId="288E0A16" w14:textId="788B8C88">
      <w:pPr>
        <w:spacing w:before="120" w:beforeAutospacing="off" w:after="24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pt-BR"/>
        </w:rPr>
      </w:pPr>
      <w:r w:rsidRPr="537E5469" w:rsidR="6B2DE00A">
        <w:rPr>
          <w:rFonts w:ascii="Segoe UI" w:hAnsi="Segoe UI" w:eastAsia="Segoe UI" w:cs="Segoe UI"/>
          <w:b w:val="0"/>
          <w:bCs w:val="0"/>
          <w:i w:val="0"/>
          <w:iCs w:val="0"/>
          <w:caps w:val="0"/>
          <w:smallCaps w:val="0"/>
          <w:noProof w:val="0"/>
          <w:color w:val="000000" w:themeColor="text1" w:themeTint="FF" w:themeShade="FF"/>
          <w:sz w:val="24"/>
          <w:szCs w:val="24"/>
          <w:lang w:val="pt"/>
        </w:rPr>
        <w:t xml:space="preserve">ÁVILA, Rebeca Contrera e PONTES, Écio Antônio. </w:t>
      </w:r>
      <w:r w:rsidRPr="537E5469" w:rsidR="6B2DE00A">
        <w:rPr>
          <w:rFonts w:ascii="Arial" w:hAnsi="Arial" w:eastAsia="Arial" w:cs="Arial"/>
          <w:b w:val="0"/>
          <w:bCs w:val="0"/>
          <w:i w:val="1"/>
          <w:iCs w:val="1"/>
          <w:caps w:val="0"/>
          <w:smallCaps w:val="0"/>
          <w:noProof w:val="0"/>
          <w:color w:val="000000" w:themeColor="text1" w:themeTint="FF" w:themeShade="FF"/>
          <w:sz w:val="24"/>
          <w:szCs w:val="24"/>
          <w:lang w:val="pt"/>
        </w:rPr>
        <w:t xml:space="preserve">A tríplice jornada de mulheres pobres na universidade pública: trabalho doméstico, trabalho remunerado e estudos. </w:t>
      </w:r>
      <w:r w:rsidRPr="537E5469" w:rsidR="6B2DE00A">
        <w:rPr>
          <w:rFonts w:ascii="Arial" w:hAnsi="Arial" w:eastAsia="Arial" w:cs="Arial"/>
          <w:b w:val="0"/>
          <w:bCs w:val="0"/>
          <w:i w:val="0"/>
          <w:iCs w:val="0"/>
          <w:caps w:val="0"/>
          <w:smallCaps w:val="0"/>
          <w:noProof w:val="0"/>
          <w:color w:val="000000" w:themeColor="text1" w:themeTint="FF" w:themeShade="FF"/>
          <w:sz w:val="24"/>
          <w:szCs w:val="24"/>
          <w:lang w:val="pt"/>
        </w:rPr>
        <w:t xml:space="preserve">Revista Estudos Feministas. 2012, v. 20, n. 3 [Acessado 23 Novembro 2022] , pp. 809-832. Disponível em: </w:t>
      </w:r>
      <w:hyperlink r:id="Rc2df5444651546f6">
        <w:r w:rsidRPr="537E5469" w:rsidR="6B2DE00A">
          <w:rPr>
            <w:rStyle w:val="Hyperlink"/>
            <w:rFonts w:ascii="Arial" w:hAnsi="Arial" w:eastAsia="Arial" w:cs="Arial"/>
            <w:b w:val="0"/>
            <w:bCs w:val="0"/>
            <w:i w:val="0"/>
            <w:iCs w:val="0"/>
            <w:caps w:val="0"/>
            <w:smallCaps w:val="0"/>
            <w:strike w:val="0"/>
            <w:dstrike w:val="0"/>
            <w:noProof w:val="0"/>
            <w:sz w:val="24"/>
            <w:szCs w:val="24"/>
            <w:lang w:val="pt"/>
          </w:rPr>
          <w:t>https://doi.org/10.1590/S0104-026X2012000300011</w:t>
        </w:r>
      </w:hyperlink>
      <w:r w:rsidRPr="537E5469" w:rsidR="6B2DE00A">
        <w:rPr>
          <w:rFonts w:ascii="Arial" w:hAnsi="Arial" w:eastAsia="Arial" w:cs="Arial"/>
          <w:b w:val="0"/>
          <w:bCs w:val="0"/>
          <w:i w:val="0"/>
          <w:iCs w:val="0"/>
          <w:caps w:val="0"/>
          <w:smallCaps w:val="0"/>
          <w:noProof w:val="0"/>
          <w:color w:val="000000" w:themeColor="text1" w:themeTint="FF" w:themeShade="FF"/>
          <w:sz w:val="24"/>
          <w:szCs w:val="24"/>
          <w:lang w:val="pt"/>
        </w:rPr>
        <w:t xml:space="preserve">  Epub 12 Dez 2012.</w:t>
      </w:r>
    </w:p>
    <w:p w:rsidR="6B2DE00A" w:rsidP="537E5469" w:rsidRDefault="6B2DE00A" w14:paraId="3BAE4202" w14:textId="0EEA5D56">
      <w:pPr>
        <w:spacing w:before="120" w:beforeAutospacing="off" w:after="24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pt-BR"/>
        </w:rPr>
      </w:pPr>
      <w:r w:rsidRPr="537E5469" w:rsidR="6B2DE00A">
        <w:rPr>
          <w:rFonts w:ascii="Arial" w:hAnsi="Arial" w:eastAsia="Arial" w:cs="Arial"/>
          <w:b w:val="0"/>
          <w:bCs w:val="0"/>
          <w:i w:val="0"/>
          <w:iCs w:val="0"/>
          <w:caps w:val="0"/>
          <w:smallCaps w:val="0"/>
          <w:noProof w:val="0"/>
          <w:color w:val="000000" w:themeColor="text1" w:themeTint="FF" w:themeShade="FF"/>
          <w:sz w:val="24"/>
          <w:szCs w:val="24"/>
          <w:lang w:val="pt"/>
        </w:rPr>
        <w:t>SANTOS, José Alcides Figueiredo.</w:t>
      </w:r>
      <w:r w:rsidRPr="537E5469" w:rsidR="6B2DE00A">
        <w:rPr>
          <w:rFonts w:ascii="Arial" w:hAnsi="Arial" w:eastAsia="Arial" w:cs="Arial"/>
          <w:b w:val="0"/>
          <w:bCs w:val="0"/>
          <w:i w:val="1"/>
          <w:iCs w:val="1"/>
          <w:caps w:val="0"/>
          <w:smallCaps w:val="0"/>
          <w:noProof w:val="0"/>
          <w:color w:val="000000" w:themeColor="text1" w:themeTint="FF" w:themeShade="FF"/>
          <w:sz w:val="24"/>
          <w:szCs w:val="24"/>
          <w:lang w:val="pt"/>
        </w:rPr>
        <w:t xml:space="preserve"> Classe social e desigualdade de gênero no Brasil.</w:t>
      </w:r>
      <w:r w:rsidRPr="537E5469" w:rsidR="6B2DE00A">
        <w:rPr>
          <w:rFonts w:ascii="Arial" w:hAnsi="Arial" w:eastAsia="Arial" w:cs="Arial"/>
          <w:b w:val="0"/>
          <w:bCs w:val="0"/>
          <w:i w:val="0"/>
          <w:iCs w:val="0"/>
          <w:caps w:val="0"/>
          <w:smallCaps w:val="0"/>
          <w:noProof w:val="0"/>
          <w:color w:val="000000" w:themeColor="text1" w:themeTint="FF" w:themeShade="FF"/>
          <w:sz w:val="24"/>
          <w:szCs w:val="24"/>
          <w:lang w:val="pt"/>
        </w:rPr>
        <w:t xml:space="preserve"> Dados. 2008, v. 51, n. 2 [Acessado 23 Novembro 2022] , pp. 353-402. Disponível em: </w:t>
      </w:r>
      <w:hyperlink r:id="R34a86f878ac1469f">
        <w:r w:rsidRPr="537E5469" w:rsidR="6B2DE00A">
          <w:rPr>
            <w:rStyle w:val="Hyperlink"/>
            <w:rFonts w:ascii="Arial" w:hAnsi="Arial" w:eastAsia="Arial" w:cs="Arial"/>
            <w:b w:val="0"/>
            <w:bCs w:val="0"/>
            <w:i w:val="0"/>
            <w:iCs w:val="0"/>
            <w:caps w:val="0"/>
            <w:smallCaps w:val="0"/>
            <w:strike w:val="0"/>
            <w:dstrike w:val="0"/>
            <w:noProof w:val="0"/>
            <w:sz w:val="24"/>
            <w:szCs w:val="24"/>
            <w:lang w:val="pt"/>
          </w:rPr>
          <w:t>https://doi.org/10.1590/S0011-52582008000200005</w:t>
        </w:r>
      </w:hyperlink>
      <w:r w:rsidRPr="537E5469" w:rsidR="6B2DE00A">
        <w:rPr>
          <w:rFonts w:ascii="Arial" w:hAnsi="Arial" w:eastAsia="Arial" w:cs="Arial"/>
          <w:b w:val="0"/>
          <w:bCs w:val="0"/>
          <w:i w:val="0"/>
          <w:iCs w:val="0"/>
          <w:caps w:val="0"/>
          <w:smallCaps w:val="0"/>
          <w:noProof w:val="0"/>
          <w:color w:val="000000" w:themeColor="text1" w:themeTint="FF" w:themeShade="FF"/>
          <w:sz w:val="24"/>
          <w:szCs w:val="24"/>
          <w:lang w:val="pt"/>
        </w:rPr>
        <w:t xml:space="preserve">  Epub 22 Ago 2008.</w:t>
      </w:r>
    </w:p>
    <w:p w:rsidR="6B2DE00A" w:rsidP="537E5469" w:rsidRDefault="6B2DE00A" w14:paraId="53018B9D" w14:textId="4C96FDF0">
      <w:pPr>
        <w:spacing w:before="120" w:beforeAutospacing="off" w:after="24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pt-BR"/>
        </w:rPr>
      </w:pPr>
      <w:r w:rsidRPr="537E5469" w:rsidR="6B2DE00A">
        <w:rPr>
          <w:rFonts w:ascii="Arial" w:hAnsi="Arial" w:eastAsia="Arial" w:cs="Arial"/>
          <w:b w:val="0"/>
          <w:bCs w:val="0"/>
          <w:i w:val="0"/>
          <w:iCs w:val="0"/>
          <w:caps w:val="0"/>
          <w:smallCaps w:val="0"/>
          <w:noProof w:val="0"/>
          <w:color w:val="000000" w:themeColor="text1" w:themeTint="FF" w:themeShade="FF"/>
          <w:sz w:val="24"/>
          <w:szCs w:val="24"/>
          <w:lang w:val="pt"/>
        </w:rPr>
        <w:t xml:space="preserve">MULHERES, NEGROS E PESSOAS COM POUCA INSTRUÇÃO SÃO MAIORIA ENTRE OS POBRES. Gazeta do Povo. TRISOTTO, Fernanda. Disponível em: </w:t>
      </w:r>
      <w:hyperlink r:id="Rf7ff9637cdae4c52">
        <w:r w:rsidRPr="537E5469" w:rsidR="6B2DE00A">
          <w:rPr>
            <w:rStyle w:val="Hyperlink"/>
            <w:rFonts w:ascii="Arial" w:hAnsi="Arial" w:eastAsia="Arial" w:cs="Arial"/>
            <w:b w:val="0"/>
            <w:bCs w:val="0"/>
            <w:i w:val="0"/>
            <w:iCs w:val="0"/>
            <w:caps w:val="0"/>
            <w:smallCaps w:val="0"/>
            <w:strike w:val="0"/>
            <w:dstrike w:val="0"/>
            <w:noProof w:val="0"/>
            <w:sz w:val="24"/>
            <w:szCs w:val="24"/>
            <w:lang w:val="pt"/>
          </w:rPr>
          <w:t>https://www.gazetadopovo.com.br/economia/quem-sao-os-pobres-no-brasil-sexo-cor-instrucao/</w:t>
        </w:r>
      </w:hyperlink>
      <w:r w:rsidRPr="537E5469" w:rsidR="6B2DE00A">
        <w:rPr>
          <w:rFonts w:ascii="Arial" w:hAnsi="Arial" w:eastAsia="Arial" w:cs="Arial"/>
          <w:b w:val="0"/>
          <w:bCs w:val="0"/>
          <w:i w:val="0"/>
          <w:iCs w:val="0"/>
          <w:caps w:val="0"/>
          <w:smallCaps w:val="0"/>
          <w:noProof w:val="0"/>
          <w:color w:val="000000" w:themeColor="text1" w:themeTint="FF" w:themeShade="FF"/>
          <w:sz w:val="24"/>
          <w:szCs w:val="24"/>
          <w:lang w:val="pt"/>
        </w:rPr>
        <w:t xml:space="preserve"> . Acesso em: 23 nov. 2022</w:t>
      </w:r>
    </w:p>
    <w:p w:rsidR="6B2DE00A" w:rsidP="537E5469" w:rsidRDefault="6B2DE00A" w14:paraId="54BF6B18" w14:textId="608B27B3">
      <w:pPr>
        <w:spacing w:before="120" w:beforeAutospacing="off" w:after="24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pt-BR"/>
        </w:rPr>
      </w:pPr>
      <w:r w:rsidRPr="537E5469" w:rsidR="6B2DE00A">
        <w:rPr>
          <w:rFonts w:ascii="Arial" w:hAnsi="Arial" w:eastAsia="Arial" w:cs="Arial"/>
          <w:b w:val="0"/>
          <w:bCs w:val="0"/>
          <w:i w:val="0"/>
          <w:iCs w:val="0"/>
          <w:caps w:val="0"/>
          <w:smallCaps w:val="0"/>
          <w:noProof w:val="0"/>
          <w:color w:val="000000" w:themeColor="text1" w:themeTint="FF" w:themeShade="FF"/>
          <w:sz w:val="24"/>
          <w:szCs w:val="24"/>
          <w:lang w:val="pt"/>
        </w:rPr>
        <w:t xml:space="preserve">GAZZOLA, Tranquillo; AZAMBUJA, Maria Lúcia Franco. </w:t>
      </w:r>
      <w:r w:rsidRPr="537E5469" w:rsidR="6B2DE00A">
        <w:rPr>
          <w:rFonts w:ascii="Arial" w:hAnsi="Arial" w:eastAsia="Arial" w:cs="Arial"/>
          <w:b w:val="0"/>
          <w:bCs w:val="0"/>
          <w:i w:val="1"/>
          <w:iCs w:val="1"/>
          <w:caps w:val="0"/>
          <w:smallCaps w:val="0"/>
          <w:noProof w:val="0"/>
          <w:color w:val="000000" w:themeColor="text1" w:themeTint="FF" w:themeShade="FF"/>
          <w:sz w:val="24"/>
          <w:szCs w:val="24"/>
          <w:lang w:val="pt"/>
        </w:rPr>
        <w:t xml:space="preserve">A mulher e o processo produtivo. </w:t>
      </w:r>
      <w:r w:rsidRPr="537E5469" w:rsidR="6B2DE00A">
        <w:rPr>
          <w:rFonts w:ascii="Arial" w:hAnsi="Arial" w:eastAsia="Arial" w:cs="Arial"/>
          <w:b w:val="0"/>
          <w:bCs w:val="0"/>
          <w:i w:val="0"/>
          <w:iCs w:val="0"/>
          <w:caps w:val="0"/>
          <w:smallCaps w:val="0"/>
          <w:noProof w:val="0"/>
          <w:color w:val="000000" w:themeColor="text1" w:themeTint="FF" w:themeShade="FF"/>
          <w:sz w:val="24"/>
          <w:szCs w:val="24"/>
          <w:lang w:val="pt"/>
        </w:rPr>
        <w:t xml:space="preserve">Publicatio UEPG. P. 1-19. V.8 n. 1, dez. 2008 Disponível em: </w:t>
      </w:r>
      <w:hyperlink r:id="R0bee5f60ebe54042">
        <w:r w:rsidRPr="537E5469" w:rsidR="6B2DE00A">
          <w:rPr>
            <w:rStyle w:val="Hyperlink"/>
            <w:rFonts w:ascii="Arial" w:hAnsi="Arial" w:eastAsia="Arial" w:cs="Arial"/>
            <w:b w:val="0"/>
            <w:bCs w:val="0"/>
            <w:i w:val="0"/>
            <w:iCs w:val="0"/>
            <w:caps w:val="0"/>
            <w:smallCaps w:val="0"/>
            <w:strike w:val="0"/>
            <w:dstrike w:val="0"/>
            <w:noProof w:val="0"/>
            <w:sz w:val="24"/>
            <w:szCs w:val="24"/>
            <w:lang w:val="pt"/>
          </w:rPr>
          <w:t>https://revistas.uepg.br/index.php/humanas/article/view/9</w:t>
        </w:r>
      </w:hyperlink>
      <w:r w:rsidRPr="537E5469" w:rsidR="6B2DE00A">
        <w:rPr>
          <w:rFonts w:ascii="Arial" w:hAnsi="Arial" w:eastAsia="Arial" w:cs="Arial"/>
          <w:b w:val="0"/>
          <w:bCs w:val="0"/>
          <w:i w:val="0"/>
          <w:iCs w:val="0"/>
          <w:caps w:val="0"/>
          <w:smallCaps w:val="0"/>
          <w:noProof w:val="0"/>
          <w:color w:val="000000" w:themeColor="text1" w:themeTint="FF" w:themeShade="FF"/>
          <w:sz w:val="24"/>
          <w:szCs w:val="24"/>
          <w:lang w:val="pt"/>
        </w:rPr>
        <w:t xml:space="preserve"> . Acessado em: 23 nov. 2022</w:t>
      </w:r>
    </w:p>
    <w:p w:rsidR="6B2DE00A" w:rsidP="537E5469" w:rsidRDefault="6B2DE00A" w14:paraId="52B67138" w14:textId="105413BD">
      <w:pPr>
        <w:spacing w:before="120" w:beforeAutospacing="off" w:after="24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pt-BR"/>
        </w:rPr>
      </w:pPr>
      <w:r w:rsidRPr="537E5469" w:rsidR="6B2DE00A">
        <w:rPr>
          <w:rFonts w:ascii="Arial" w:hAnsi="Arial" w:eastAsia="Arial" w:cs="Arial"/>
          <w:b w:val="0"/>
          <w:bCs w:val="0"/>
          <w:i w:val="0"/>
          <w:iCs w:val="0"/>
          <w:caps w:val="0"/>
          <w:smallCaps w:val="0"/>
          <w:noProof w:val="0"/>
          <w:color w:val="000000" w:themeColor="text1" w:themeTint="FF" w:themeShade="FF"/>
          <w:sz w:val="24"/>
          <w:szCs w:val="24"/>
          <w:lang w:val="pt"/>
        </w:rPr>
        <w:t xml:space="preserve">EX-EMPREGADA DOMÉSTICA LANÇA CAMPANHA NAS REDES SOCIAIS PARA DENUNCIAR ABUSOS DE PATRÕES. BBC Brasil, 2016. BARRUCHO, Luis. Disponível em: </w:t>
      </w:r>
      <w:hyperlink r:id="R5b9223f10c6046bf">
        <w:r w:rsidRPr="537E5469" w:rsidR="6B2DE00A">
          <w:rPr>
            <w:rStyle w:val="Hyperlink"/>
            <w:rFonts w:ascii="Arial" w:hAnsi="Arial" w:eastAsia="Arial" w:cs="Arial"/>
            <w:b w:val="0"/>
            <w:bCs w:val="0"/>
            <w:i w:val="0"/>
            <w:iCs w:val="0"/>
            <w:caps w:val="0"/>
            <w:smallCaps w:val="0"/>
            <w:strike w:val="0"/>
            <w:dstrike w:val="0"/>
            <w:noProof w:val="0"/>
            <w:sz w:val="24"/>
            <w:szCs w:val="24"/>
            <w:lang w:val="pt"/>
          </w:rPr>
          <w:t>https://www.bbc.com/portuguese/salasocial-36857963</w:t>
        </w:r>
      </w:hyperlink>
      <w:r w:rsidRPr="537E5469" w:rsidR="6B2DE00A">
        <w:rPr>
          <w:rFonts w:ascii="Arial" w:hAnsi="Arial" w:eastAsia="Arial" w:cs="Arial"/>
          <w:b w:val="0"/>
          <w:bCs w:val="0"/>
          <w:i w:val="0"/>
          <w:iCs w:val="0"/>
          <w:caps w:val="0"/>
          <w:smallCaps w:val="0"/>
          <w:noProof w:val="0"/>
          <w:color w:val="000000" w:themeColor="text1" w:themeTint="FF" w:themeShade="FF"/>
          <w:sz w:val="24"/>
          <w:szCs w:val="24"/>
          <w:lang w:val="pt"/>
        </w:rPr>
        <w:t xml:space="preserve"> . Acessado em: 23 nov. 2022.</w:t>
      </w:r>
    </w:p>
    <w:p w:rsidR="6B2DE00A" w:rsidP="537E5469" w:rsidRDefault="6B2DE00A" w14:paraId="0CCAB979" w14:textId="6786B32A">
      <w:pPr>
        <w:spacing w:before="120" w:beforeAutospacing="off" w:after="12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pt-BR"/>
        </w:rPr>
      </w:pPr>
      <w:r w:rsidRPr="537E5469" w:rsidR="6B2DE00A">
        <w:rPr>
          <w:rFonts w:ascii="Arial" w:hAnsi="Arial" w:eastAsia="Arial" w:cs="Arial"/>
          <w:b w:val="0"/>
          <w:bCs w:val="0"/>
          <w:i w:val="0"/>
          <w:iCs w:val="0"/>
          <w:caps w:val="0"/>
          <w:smallCaps w:val="0"/>
          <w:noProof w:val="0"/>
          <w:color w:val="000000" w:themeColor="text1" w:themeTint="FF" w:themeShade="FF"/>
          <w:sz w:val="24"/>
          <w:szCs w:val="24"/>
          <w:lang w:val="pt"/>
        </w:rPr>
        <w:t xml:space="preserve">BRASIL TEM MAIS DE 20 MILHÕES DE MÃES SOLTEIRAS. CNM - Confederação Nacional de Municípios. Rádio. Disponível em: </w:t>
      </w:r>
      <w:hyperlink r:id="R213a969beef34e29">
        <w:r w:rsidRPr="537E5469" w:rsidR="6B2DE00A">
          <w:rPr>
            <w:rStyle w:val="Hyperlink"/>
            <w:rFonts w:ascii="Arial" w:hAnsi="Arial" w:eastAsia="Arial" w:cs="Arial"/>
            <w:b w:val="0"/>
            <w:bCs w:val="0"/>
            <w:i w:val="0"/>
            <w:iCs w:val="0"/>
            <w:caps w:val="0"/>
            <w:smallCaps w:val="0"/>
            <w:strike w:val="0"/>
            <w:dstrike w:val="0"/>
            <w:noProof w:val="0"/>
            <w:sz w:val="24"/>
            <w:szCs w:val="24"/>
            <w:lang w:val="pt"/>
          </w:rPr>
          <w:t>https://www.cnm.org.br/index.php/comunicacao/radio_item/segundo-pesquisa-brasil-tem-mais-de-20-milhoes-de-maes-solteiras</w:t>
        </w:r>
      </w:hyperlink>
      <w:r w:rsidRPr="537E5469" w:rsidR="6B2DE00A">
        <w:rPr>
          <w:rFonts w:ascii="Arial" w:hAnsi="Arial" w:eastAsia="Arial" w:cs="Arial"/>
          <w:b w:val="0"/>
          <w:bCs w:val="0"/>
          <w:i w:val="0"/>
          <w:iCs w:val="0"/>
          <w:caps w:val="0"/>
          <w:smallCaps w:val="0"/>
          <w:noProof w:val="0"/>
          <w:color w:val="000000" w:themeColor="text1" w:themeTint="FF" w:themeShade="FF"/>
          <w:sz w:val="24"/>
          <w:szCs w:val="24"/>
          <w:lang w:val="pt"/>
        </w:rPr>
        <w:t xml:space="preserve"> . Acesso em: 23 nov. 2022.</w:t>
      </w:r>
    </w:p>
    <w:p w:rsidR="537E5469" w:rsidP="537E5469" w:rsidRDefault="537E5469" w14:paraId="6C14BCB9" w14:textId="564C9452">
      <w:pPr>
        <w:pStyle w:val="Normal"/>
        <w:spacing w:line="360" w:lineRule="auto"/>
        <w:ind w:left="0" w:firstLine="0"/>
        <w:jc w:val="both"/>
        <w:rPr>
          <w:rFonts w:ascii="Arial" w:hAnsi="Arial" w:eastAsia="Arial" w:cs="Arial"/>
          <w:b w:val="1"/>
          <w:bCs w:val="1"/>
          <w:i w:val="0"/>
          <w:iCs w:val="0"/>
          <w:caps w:val="0"/>
          <w:smallCaps w:val="0"/>
          <w:noProof w:val="0"/>
          <w:color w:val="000000" w:themeColor="text1" w:themeTint="FF" w:themeShade="FF"/>
          <w:sz w:val="26"/>
          <w:szCs w:val="26"/>
          <w:lang w:val="pt-BR"/>
        </w:rPr>
      </w:pPr>
    </w:p>
    <w:p w:rsidR="537E5469" w:rsidP="537E5469" w:rsidRDefault="537E5469" w14:paraId="1567C4F2" w14:textId="7DA16D14">
      <w:pPr>
        <w:pStyle w:val="Normal"/>
        <w:spacing w:line="360" w:lineRule="auto"/>
        <w:ind w:left="0" w:firstLine="0"/>
        <w:jc w:val="both"/>
        <w:rPr>
          <w:rFonts w:ascii="Arial" w:hAnsi="Arial" w:eastAsia="Arial" w:cs="Arial"/>
          <w:b w:val="0"/>
          <w:bCs w:val="0"/>
          <w:i w:val="0"/>
          <w:iCs w:val="0"/>
          <w:caps w:val="0"/>
          <w:smallCaps w:val="0"/>
          <w:noProof w:val="0"/>
          <w:color w:val="616161"/>
          <w:sz w:val="24"/>
          <w:szCs w:val="24"/>
          <w:lang w:val="pt-BR"/>
        </w:rPr>
      </w:pPr>
    </w:p>
    <w:p w:rsidR="537E5469" w:rsidP="537E5469" w:rsidRDefault="537E5469" w14:paraId="21CF059C" w14:textId="597BC779">
      <w:pPr>
        <w:pStyle w:val="Normal"/>
        <w:spacing w:line="360" w:lineRule="auto"/>
        <w:ind w:left="0" w:firstLine="0"/>
        <w:jc w:val="both"/>
        <w:rPr>
          <w:rFonts w:ascii="Arial" w:hAnsi="Arial" w:eastAsia="Arial" w:cs="Arial"/>
          <w:b w:val="0"/>
          <w:bCs w:val="0"/>
          <w:i w:val="0"/>
          <w:iCs w:val="0"/>
          <w:caps w:val="0"/>
          <w:smallCaps w:val="0"/>
          <w:noProof w:val="0"/>
          <w:color w:val="616161"/>
          <w:sz w:val="24"/>
          <w:szCs w:val="24"/>
          <w:lang w:val="pt-BR"/>
        </w:rPr>
      </w:pPr>
    </w:p>
    <w:p w:rsidR="59730587" w:rsidP="5B5DD57C" w:rsidRDefault="59730587" w14:paraId="747D2C9B" w14:textId="35AFCDA9">
      <w:pPr>
        <w:rPr>
          <w:rFonts w:ascii="Arial" w:hAnsi="Arial" w:eastAsia="Arial" w:cs="Arial"/>
          <w:sz w:val="24"/>
          <w:szCs w:val="24"/>
        </w:rPr>
      </w:pPr>
    </w:p>
    <w:sectPr w:rsidR="59730587">
      <w:headerReference w:type="default" r:id="rId7"/>
      <w:footerReference w:type="default" r:id="rId8"/>
      <w:pgSz w:w="11907" w:h="16839"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DG" w:author="Duanny Woiciechowski Batista Gumesson" w:date="2022-12-05T11:29:23" w:id="261014850">
    <w:p w:rsidR="6D46CDF3" w:rsidRDefault="6D46CDF3" w14:paraId="457C8305" w14:textId="647FED54">
      <w:pPr>
        <w:pStyle w:val="CommentText"/>
      </w:pPr>
      <w:r w:rsidR="6D46CDF3">
        <w:rPr/>
        <w:t>período truncado/estrutura falha</w:t>
      </w:r>
      <w:r>
        <w:rPr>
          <w:rStyle w:val="CommentReference"/>
        </w:rPr>
        <w:annotationRef/>
      </w:r>
    </w:p>
    <w:p w:rsidR="6D46CDF3" w:rsidRDefault="6D46CDF3" w14:paraId="250F70EB" w14:textId="49628D21">
      <w:pPr>
        <w:pStyle w:val="CommentText"/>
      </w:pPr>
    </w:p>
  </w:comment>
  <w:comment w:initials="DG" w:author="Duanny Woiciechowski Batista Gumesson" w:date="2022-12-05T11:33:45" w:id="889042175">
    <w:p w:rsidR="6D46CDF3" w:rsidRDefault="6D46CDF3" w14:paraId="5A742E49" w14:textId="0C38AD12">
      <w:pPr>
        <w:pStyle w:val="CommentText"/>
      </w:pPr>
      <w:r w:rsidR="6D46CDF3">
        <w:rPr/>
        <w:t>rever / truncado</w:t>
      </w:r>
      <w:r>
        <w:rPr>
          <w:rStyle w:val="CommentReference"/>
        </w:rPr>
        <w:annotationRef/>
      </w:r>
    </w:p>
  </w:comment>
  <w:comment w:initials="DG" w:author="Duanny Woiciechowski Batista Gumesson" w:date="2022-12-05T11:37:04" w:id="1726318896">
    <w:p w:rsidR="6D46CDF3" w:rsidRDefault="6D46CDF3" w14:paraId="21116D9D" w14:textId="76F6EB72">
      <w:pPr>
        <w:pStyle w:val="CommentText"/>
      </w:pPr>
      <w:r w:rsidR="6D46CDF3">
        <w:rPr/>
        <w:t>atenção às regras de pontuação</w:t>
      </w:r>
      <w:r>
        <w:rPr>
          <w:rStyle w:val="CommentReference"/>
        </w:rPr>
        <w:annotationRef/>
      </w:r>
    </w:p>
  </w:comment>
  <w:comment w:initials="DG" w:author="Duanny Woiciechowski Batista Gumesson" w:date="2022-12-05T11:38:36" w:id="1897711360">
    <w:p w:rsidR="6D46CDF3" w:rsidRDefault="6D46CDF3" w14:paraId="04E50C38" w14:textId="550C9DDF">
      <w:pPr>
        <w:pStyle w:val="CommentText"/>
      </w:pPr>
      <w:r w:rsidR="6D46CDF3">
        <w:rPr/>
        <w:t>estrutura falha do período</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250F70EB"/>
  <w15:commentEx w15:done="0" w15:paraId="5A742E49"/>
  <w15:commentEx w15:done="0" w15:paraId="21116D9D"/>
  <w15:commentEx w15:done="0" w15:paraId="04E50C3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4F804E6" w16cex:dateUtc="2022-12-05T14:29:23.62Z"/>
  <w16cex:commentExtensible w16cex:durableId="0F288B73" w16cex:dateUtc="2022-12-05T14:33:45.777Z"/>
  <w16cex:commentExtensible w16cex:durableId="6061C089" w16cex:dateUtc="2022-12-05T14:37:04.069Z"/>
  <w16cex:commentExtensible w16cex:durableId="76F3D592" w16cex:dateUtc="2022-12-05T14:38:36.662Z"/>
</w16cex:commentsExtensible>
</file>

<file path=word/commentsIds.xml><?xml version="1.0" encoding="utf-8"?>
<w16cid:commentsIds xmlns:mc="http://schemas.openxmlformats.org/markup-compatibility/2006" xmlns:w16cid="http://schemas.microsoft.com/office/word/2016/wordml/cid" mc:Ignorable="w16cid">
  <w16cid:commentId w16cid:paraId="250F70EB" w16cid:durableId="34F804E6"/>
  <w16cid:commentId w16cid:paraId="5A742E49" w16cid:durableId="0F288B73"/>
  <w16cid:commentId w16cid:paraId="21116D9D" w16cid:durableId="6061C089"/>
  <w16cid:commentId w16cid:paraId="04E50C38" w16cid:durableId="76F3D5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110CC" w:rsidRDefault="001110CC" w14:paraId="66B4D5C3" w14:textId="77777777">
      <w:pPr>
        <w:spacing w:after="0" w:line="240" w:lineRule="auto"/>
      </w:pPr>
      <w:r>
        <w:separator/>
      </w:r>
    </w:p>
  </w:endnote>
  <w:endnote w:type="continuationSeparator" w:id="0">
    <w:p w:rsidR="001110CC" w:rsidRDefault="001110CC" w14:paraId="4937E1CC" w14:textId="77777777">
      <w:pPr>
        <w:spacing w:after="0" w:line="240" w:lineRule="auto"/>
      </w:pPr>
      <w:r>
        <w:continuationSeparator/>
      </w:r>
    </w:p>
  </w:endnote>
  <w:endnote w:type="continuationNotice" w:id="1">
    <w:p w:rsidR="001110CC" w:rsidRDefault="001110CC" w14:paraId="0696DDD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Layout w:type="fixed"/>
      <w:tblLook w:val="06A0" w:firstRow="1" w:lastRow="0" w:firstColumn="1" w:lastColumn="0" w:noHBand="1" w:noVBand="1"/>
    </w:tblPr>
    <w:tblGrid>
      <w:gridCol w:w="4485"/>
      <w:gridCol w:w="4515"/>
    </w:tblGrid>
    <w:tr w:rsidR="1488F715" w:rsidTr="537E5469" w14:paraId="4CEE1A36" w14:textId="77777777">
      <w:trPr>
        <w:trHeight w:val="510"/>
      </w:trPr>
      <w:tc>
        <w:tcPr>
          <w:tcW w:w="4485" w:type="dxa"/>
          <w:tcMar/>
        </w:tcPr>
        <w:p w:rsidR="1488F715" w:rsidP="1488F715" w:rsidRDefault="1488F715" w14:paraId="0D8DC0A0" w14:textId="10E587AD">
          <w:pPr>
            <w:pStyle w:val="Cabealho"/>
            <w:jc w:val="center"/>
          </w:pPr>
        </w:p>
      </w:tc>
      <w:tc>
        <w:tcPr>
          <w:tcW w:w="4515" w:type="dxa"/>
          <w:tcMar/>
        </w:tcPr>
        <w:p w:rsidR="1488F715" w:rsidP="1488F715" w:rsidRDefault="1488F715" w14:paraId="4B041BDF" w14:textId="54175B9E">
          <w:pPr>
            <w:pStyle w:val="Cabealho"/>
            <w:ind w:right="-115"/>
            <w:jc w:val="right"/>
          </w:pPr>
          <w:r>
            <w:fldChar w:fldCharType="begin"/>
          </w:r>
          <w:r>
            <w:instrText>PAGE</w:instrText>
          </w:r>
          <w:r>
            <w:fldChar w:fldCharType="separate"/>
          </w:r>
          <w:r w:rsidR="00FC5EC4">
            <w:rPr>
              <w:noProof/>
            </w:rPr>
            <w:t>1</w:t>
          </w:r>
          <w:r>
            <w:fldChar w:fldCharType="end"/>
          </w:r>
        </w:p>
      </w:tc>
    </w:tr>
  </w:tbl>
  <w:p w:rsidR="1488F715" w:rsidP="1488F715" w:rsidRDefault="1488F715" w14:paraId="489C46E8" w14:textId="25C8BAC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110CC" w:rsidRDefault="001110CC" w14:paraId="1EA0DCEE" w14:textId="77777777">
      <w:pPr>
        <w:spacing w:after="0" w:line="240" w:lineRule="auto"/>
      </w:pPr>
      <w:r>
        <w:separator/>
      </w:r>
    </w:p>
  </w:footnote>
  <w:footnote w:type="continuationSeparator" w:id="0">
    <w:p w:rsidR="001110CC" w:rsidRDefault="001110CC" w14:paraId="206B1E45" w14:textId="77777777">
      <w:pPr>
        <w:spacing w:after="0" w:line="240" w:lineRule="auto"/>
      </w:pPr>
      <w:r>
        <w:continuationSeparator/>
      </w:r>
    </w:p>
  </w:footnote>
  <w:footnote w:type="continuationNotice" w:id="1">
    <w:p w:rsidR="001110CC" w:rsidRDefault="001110CC" w14:paraId="4BDD77E8" w14:textId="77777777">
      <w:pPr>
        <w:spacing w:after="0" w:line="240" w:lineRule="auto"/>
      </w:pPr>
    </w:p>
  </w:footnote>
  <w:footnote w:id="9617">
    <w:p w:rsidR="537E5469" w:rsidP="537E5469" w:rsidRDefault="537E5469" w14:paraId="5FA333B0" w14:textId="183D0693">
      <w:pPr>
        <w:pStyle w:val="FootnoteText"/>
        <w:bidi w:val="0"/>
        <w:ind w:firstLine="0"/>
      </w:pPr>
      <w:r w:rsidRPr="537E5469">
        <w:rPr>
          <w:rStyle w:val="FootnoteReference"/>
          <w:rFonts w:ascii="Calibri" w:hAnsi="Calibri" w:eastAsia="Calibri" w:cs="Calibri"/>
          <w:sz w:val="20"/>
          <w:szCs w:val="20"/>
        </w:rPr>
        <w:footnoteRef/>
      </w:r>
      <w:r w:rsidRPr="537E5469" w:rsidR="537E5469">
        <w:rPr>
          <w:rFonts w:ascii="Calibri" w:hAnsi="Calibri" w:eastAsia="Calibri" w:cs="Calibri"/>
          <w:sz w:val="20"/>
          <w:szCs w:val="20"/>
        </w:rPr>
        <w:t xml:space="preserve"> Esse artigo é fruto de pesquisas escolares em proposta final do Itinerário de Ciências Humanas e Linguagens do Novo Ensino Médio Marista Águas Claras, no qual foi produzido e orientado com o apoio dos professores Vinícius Machado Cursino e </w:t>
      </w:r>
      <w:proofErr w:type="spellStart"/>
      <w:r w:rsidRPr="537E5469" w:rsidR="537E5469">
        <w:rPr>
          <w:rFonts w:ascii="Calibri" w:hAnsi="Calibri" w:eastAsia="Calibri" w:cs="Calibri"/>
          <w:sz w:val="20"/>
          <w:szCs w:val="20"/>
        </w:rPr>
        <w:t>Duanny</w:t>
      </w:r>
      <w:proofErr w:type="spellEnd"/>
      <w:r w:rsidRPr="537E5469" w:rsidR="537E5469">
        <w:rPr>
          <w:rFonts w:ascii="Calibri" w:hAnsi="Calibri" w:eastAsia="Calibri" w:cs="Calibri"/>
          <w:sz w:val="20"/>
          <w:szCs w:val="20"/>
        </w:rPr>
        <w:t xml:space="preserve"> </w:t>
      </w:r>
      <w:proofErr w:type="spellStart"/>
      <w:r w:rsidRPr="537E5469" w:rsidR="537E5469">
        <w:rPr>
          <w:rFonts w:ascii="Calibri" w:hAnsi="Calibri" w:eastAsia="Calibri" w:cs="Calibri"/>
          <w:sz w:val="20"/>
          <w:szCs w:val="20"/>
        </w:rPr>
        <w:t>Woiciechowski</w:t>
      </w:r>
      <w:proofErr w:type="spellEnd"/>
      <w:r w:rsidRPr="537E5469" w:rsidR="537E5469">
        <w:rPr>
          <w:rFonts w:ascii="Calibri" w:hAnsi="Calibri" w:eastAsia="Calibri" w:cs="Calibri"/>
          <w:sz w:val="20"/>
          <w:szCs w:val="20"/>
        </w:rPr>
        <w:t xml:space="preserve"> Batista </w:t>
      </w:r>
      <w:proofErr w:type="spellStart"/>
      <w:r w:rsidRPr="537E5469" w:rsidR="537E5469">
        <w:rPr>
          <w:rFonts w:ascii="Calibri" w:hAnsi="Calibri" w:eastAsia="Calibri" w:cs="Calibri"/>
          <w:sz w:val="20"/>
          <w:szCs w:val="20"/>
        </w:rPr>
        <w:t>Gumesson</w:t>
      </w:r>
      <w:proofErr w:type="spellEnd"/>
      <w:r w:rsidRPr="537E5469" w:rsidR="537E5469">
        <w:rPr>
          <w:rFonts w:ascii="Calibri" w:hAnsi="Calibri" w:eastAsia="Calibri" w:cs="Calibri"/>
          <w:sz w:val="20"/>
          <w:szCs w:val="20"/>
        </w:rPr>
        <w:t>.</w:t>
      </w:r>
    </w:p>
  </w:footnote>
  <w:footnote w:id="2390">
    <w:p w:rsidR="537E5469" w:rsidP="537E5469" w:rsidRDefault="537E5469" w14:paraId="67B6BECE" w14:textId="11BB4FB1">
      <w:pPr>
        <w:pStyle w:val="FootnoteText"/>
        <w:bidi w:val="0"/>
      </w:pPr>
      <w:r w:rsidRPr="537E5469">
        <w:rPr>
          <w:rStyle w:val="FootnoteReference"/>
        </w:rPr>
        <w:footnoteRef/>
      </w:r>
      <w:r w:rsidR="537E5469">
        <w:rPr/>
        <w:t xml:space="preserve"> Autora/Estudante do colégio Marista Águas Claras</w:t>
      </w:r>
    </w:p>
  </w:footnote>
  <w:footnote w:id="13078">
    <w:p w:rsidR="537E5469" w:rsidP="537E5469" w:rsidRDefault="537E5469" w14:paraId="1B3AFB00" w14:textId="54998A30">
      <w:pPr>
        <w:pStyle w:val="FootnoteText"/>
        <w:bidi w:val="0"/>
      </w:pPr>
      <w:r w:rsidRPr="537E5469">
        <w:rPr>
          <w:rStyle w:val="FootnoteReference"/>
        </w:rPr>
        <w:footnoteRef/>
      </w:r>
      <w:r w:rsidR="537E5469">
        <w:rPr/>
        <w:t xml:space="preserve"> Autora/Estudante do colégio Marista Águas CLaras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488F715" w:rsidTr="1488F715" w14:paraId="03B1F9C7" w14:textId="77777777">
      <w:tc>
        <w:tcPr>
          <w:tcW w:w="3005" w:type="dxa"/>
        </w:tcPr>
        <w:p w:rsidR="1488F715" w:rsidP="1488F715" w:rsidRDefault="1488F715" w14:paraId="3DB35B6F" w14:textId="5B8A6ACB">
          <w:pPr>
            <w:pStyle w:val="Cabealho"/>
            <w:ind w:left="-115"/>
          </w:pPr>
        </w:p>
      </w:tc>
      <w:tc>
        <w:tcPr>
          <w:tcW w:w="3005" w:type="dxa"/>
        </w:tcPr>
        <w:p w:rsidR="1488F715" w:rsidP="1488F715" w:rsidRDefault="1488F715" w14:paraId="18765F71" w14:textId="192DDBF6">
          <w:pPr>
            <w:pStyle w:val="Cabealho"/>
            <w:jc w:val="center"/>
          </w:pPr>
        </w:p>
      </w:tc>
      <w:tc>
        <w:tcPr>
          <w:tcW w:w="3005" w:type="dxa"/>
        </w:tcPr>
        <w:p w:rsidR="1488F715" w:rsidP="1488F715" w:rsidRDefault="1488F715" w14:paraId="200C3F4A" w14:textId="19166F4A">
          <w:pPr>
            <w:pStyle w:val="Cabealho"/>
            <w:ind w:right="-115"/>
            <w:jc w:val="right"/>
          </w:pPr>
        </w:p>
      </w:tc>
    </w:tr>
  </w:tbl>
  <w:p w:rsidR="1488F715" w:rsidP="1488F715" w:rsidRDefault="1488F715" w14:paraId="2FE57C9C" w14:textId="20AA26E9">
    <w:pPr>
      <w:pStyle w:val="Cabealho"/>
    </w:pPr>
  </w:p>
</w:hdr>
</file>

<file path=word/intelligence2.xml><?xml version="1.0" encoding="utf-8"?>
<int2:intelligence xmlns:int2="http://schemas.microsoft.com/office/intelligence/2020/intelligence" xmlns:oel="http://schemas.microsoft.com/office/2019/extlst">
  <int2:observations>
    <int2:textHash int2:hashCode="i5BfpX/Srg2ekh" int2:id="XnRl8ce6">
      <int2:state int2:type="LegacyProofing" int2:value="Rejected"/>
    </int2:textHash>
    <int2:bookmark int2:bookmarkName="_Int_DqwXk2gp" int2:invalidationBookmarkName="" int2:hashCode="0Xy3DYjYVyvDJF" int2:id="3X6BDyPn">
      <int2:state int2:type="WordDesignerSuggestedImageAnnotation" int2:value="Review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EF843"/>
    <w:multiLevelType w:val="hybridMultilevel"/>
    <w:tmpl w:val="FFFFFFFF"/>
    <w:lvl w:ilvl="0" w:tplc="8AFA0DF6">
      <w:start w:val="1"/>
      <w:numFmt w:val="decimal"/>
      <w:lvlText w:val="%1."/>
      <w:lvlJc w:val="left"/>
      <w:pPr>
        <w:ind w:left="720" w:hanging="360"/>
      </w:pPr>
    </w:lvl>
    <w:lvl w:ilvl="1" w:tplc="1CCE5DA8">
      <w:start w:val="1"/>
      <w:numFmt w:val="lowerLetter"/>
      <w:lvlText w:val="%2."/>
      <w:lvlJc w:val="left"/>
      <w:pPr>
        <w:ind w:left="1440" w:hanging="360"/>
      </w:pPr>
    </w:lvl>
    <w:lvl w:ilvl="2" w:tplc="9064CD1E">
      <w:start w:val="1"/>
      <w:numFmt w:val="lowerRoman"/>
      <w:lvlText w:val="%3."/>
      <w:lvlJc w:val="right"/>
      <w:pPr>
        <w:ind w:left="2160" w:hanging="180"/>
      </w:pPr>
    </w:lvl>
    <w:lvl w:ilvl="3" w:tplc="B3149AA4">
      <w:start w:val="1"/>
      <w:numFmt w:val="decimal"/>
      <w:lvlText w:val="%4."/>
      <w:lvlJc w:val="left"/>
      <w:pPr>
        <w:ind w:left="2880" w:hanging="360"/>
      </w:pPr>
    </w:lvl>
    <w:lvl w:ilvl="4" w:tplc="12F83236">
      <w:start w:val="1"/>
      <w:numFmt w:val="lowerLetter"/>
      <w:lvlText w:val="%5."/>
      <w:lvlJc w:val="left"/>
      <w:pPr>
        <w:ind w:left="3600" w:hanging="360"/>
      </w:pPr>
    </w:lvl>
    <w:lvl w:ilvl="5" w:tplc="9A0420CA">
      <w:start w:val="1"/>
      <w:numFmt w:val="lowerRoman"/>
      <w:lvlText w:val="%6."/>
      <w:lvlJc w:val="right"/>
      <w:pPr>
        <w:ind w:left="4320" w:hanging="180"/>
      </w:pPr>
    </w:lvl>
    <w:lvl w:ilvl="6" w:tplc="6FF22974">
      <w:start w:val="1"/>
      <w:numFmt w:val="decimal"/>
      <w:lvlText w:val="%7."/>
      <w:lvlJc w:val="left"/>
      <w:pPr>
        <w:ind w:left="5040" w:hanging="360"/>
      </w:pPr>
    </w:lvl>
    <w:lvl w:ilvl="7" w:tplc="941A3F36">
      <w:start w:val="1"/>
      <w:numFmt w:val="lowerLetter"/>
      <w:lvlText w:val="%8."/>
      <w:lvlJc w:val="left"/>
      <w:pPr>
        <w:ind w:left="5760" w:hanging="360"/>
      </w:pPr>
    </w:lvl>
    <w:lvl w:ilvl="8" w:tplc="53206DDC">
      <w:start w:val="1"/>
      <w:numFmt w:val="lowerRoman"/>
      <w:lvlText w:val="%9."/>
      <w:lvlJc w:val="right"/>
      <w:pPr>
        <w:ind w:left="6480" w:hanging="180"/>
      </w:pPr>
    </w:lvl>
  </w:abstractNum>
  <w:num w:numId="1" w16cid:durableId="749470932">
    <w:abstractNumId w:val="0"/>
  </w:num>
</w:numbering>
</file>

<file path=word/people.xml><?xml version="1.0" encoding="utf-8"?>
<w15:people xmlns:mc="http://schemas.openxmlformats.org/markup-compatibility/2006" xmlns:w15="http://schemas.microsoft.com/office/word/2012/wordml" mc:Ignorable="w15">
  <w15:person w15:author="Duanny Woiciechowski Batista Gumesson">
    <w15:presenceInfo w15:providerId="AD" w15:userId="S::dgumesson@marista.edu.br::d2648b9f-16e0-48cf-b24a-34fe7cf42e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405C76"/>
    <w:rsid w:val="0000E7CA"/>
    <w:rsid w:val="00034295"/>
    <w:rsid w:val="00072773"/>
    <w:rsid w:val="00074C43"/>
    <w:rsid w:val="000755E3"/>
    <w:rsid w:val="00077B63"/>
    <w:rsid w:val="000905CF"/>
    <w:rsid w:val="0009568F"/>
    <w:rsid w:val="000B29D4"/>
    <w:rsid w:val="000B33D5"/>
    <w:rsid w:val="000B4C63"/>
    <w:rsid w:val="000D2D08"/>
    <w:rsid w:val="000D43A8"/>
    <w:rsid w:val="001110CC"/>
    <w:rsid w:val="00164362"/>
    <w:rsid w:val="001803BE"/>
    <w:rsid w:val="00183F39"/>
    <w:rsid w:val="0018493B"/>
    <w:rsid w:val="001A7619"/>
    <w:rsid w:val="001B10C0"/>
    <w:rsid w:val="001B59A9"/>
    <w:rsid w:val="001C0003"/>
    <w:rsid w:val="001D0C20"/>
    <w:rsid w:val="0021387F"/>
    <w:rsid w:val="00240444"/>
    <w:rsid w:val="00253D41"/>
    <w:rsid w:val="002737E9"/>
    <w:rsid w:val="002911CC"/>
    <w:rsid w:val="00297D44"/>
    <w:rsid w:val="002A4881"/>
    <w:rsid w:val="002A6070"/>
    <w:rsid w:val="002C3FE3"/>
    <w:rsid w:val="0038221A"/>
    <w:rsid w:val="0039154A"/>
    <w:rsid w:val="003B48AC"/>
    <w:rsid w:val="003D02AB"/>
    <w:rsid w:val="003EF066"/>
    <w:rsid w:val="003F1944"/>
    <w:rsid w:val="004147D8"/>
    <w:rsid w:val="004321C4"/>
    <w:rsid w:val="00467319"/>
    <w:rsid w:val="004702F6"/>
    <w:rsid w:val="00471786"/>
    <w:rsid w:val="004A5C9E"/>
    <w:rsid w:val="004E6177"/>
    <w:rsid w:val="005822DA"/>
    <w:rsid w:val="00584B16"/>
    <w:rsid w:val="005A4604"/>
    <w:rsid w:val="005D5D40"/>
    <w:rsid w:val="00602274"/>
    <w:rsid w:val="00610877"/>
    <w:rsid w:val="00610CD1"/>
    <w:rsid w:val="0062396B"/>
    <w:rsid w:val="00646ACE"/>
    <w:rsid w:val="006527BC"/>
    <w:rsid w:val="006B2AE9"/>
    <w:rsid w:val="006B4048"/>
    <w:rsid w:val="006C559D"/>
    <w:rsid w:val="006F5C89"/>
    <w:rsid w:val="00704FAD"/>
    <w:rsid w:val="007115D7"/>
    <w:rsid w:val="007174AA"/>
    <w:rsid w:val="00726F5C"/>
    <w:rsid w:val="00750009"/>
    <w:rsid w:val="0076200D"/>
    <w:rsid w:val="007C6146"/>
    <w:rsid w:val="007E093E"/>
    <w:rsid w:val="00811D69"/>
    <w:rsid w:val="0082202F"/>
    <w:rsid w:val="0083745B"/>
    <w:rsid w:val="00881576"/>
    <w:rsid w:val="008A498D"/>
    <w:rsid w:val="008C51B8"/>
    <w:rsid w:val="0092151A"/>
    <w:rsid w:val="009275AB"/>
    <w:rsid w:val="009324B9"/>
    <w:rsid w:val="0094241A"/>
    <w:rsid w:val="009604D9"/>
    <w:rsid w:val="00964B89"/>
    <w:rsid w:val="00964C69"/>
    <w:rsid w:val="009B437D"/>
    <w:rsid w:val="009D5565"/>
    <w:rsid w:val="009E6E23"/>
    <w:rsid w:val="009F7994"/>
    <w:rsid w:val="00A05839"/>
    <w:rsid w:val="00A55078"/>
    <w:rsid w:val="00A55319"/>
    <w:rsid w:val="00A8072C"/>
    <w:rsid w:val="00A8281F"/>
    <w:rsid w:val="00A83AD9"/>
    <w:rsid w:val="00AA1ED0"/>
    <w:rsid w:val="00AA3615"/>
    <w:rsid w:val="00AE2190"/>
    <w:rsid w:val="00AF663D"/>
    <w:rsid w:val="00B25F16"/>
    <w:rsid w:val="00B65D34"/>
    <w:rsid w:val="00B8670F"/>
    <w:rsid w:val="00B931B8"/>
    <w:rsid w:val="00B97630"/>
    <w:rsid w:val="00BB0642"/>
    <w:rsid w:val="00C134E9"/>
    <w:rsid w:val="00C24D1D"/>
    <w:rsid w:val="00C37C08"/>
    <w:rsid w:val="00C42E6C"/>
    <w:rsid w:val="00C520DF"/>
    <w:rsid w:val="00C92B2D"/>
    <w:rsid w:val="00CA08AA"/>
    <w:rsid w:val="00CC002B"/>
    <w:rsid w:val="00D74748"/>
    <w:rsid w:val="00D8C4D8"/>
    <w:rsid w:val="00DA3D66"/>
    <w:rsid w:val="00DA67AB"/>
    <w:rsid w:val="00DC021A"/>
    <w:rsid w:val="00E2157F"/>
    <w:rsid w:val="00E666CC"/>
    <w:rsid w:val="00E7649F"/>
    <w:rsid w:val="00E84FD0"/>
    <w:rsid w:val="00E99913"/>
    <w:rsid w:val="00ECC0AF"/>
    <w:rsid w:val="00ED3092"/>
    <w:rsid w:val="00F16662"/>
    <w:rsid w:val="00F17A0C"/>
    <w:rsid w:val="00F36763"/>
    <w:rsid w:val="00F67E60"/>
    <w:rsid w:val="00F73F4B"/>
    <w:rsid w:val="00FA2D83"/>
    <w:rsid w:val="00FA6A1A"/>
    <w:rsid w:val="00FB566C"/>
    <w:rsid w:val="00FC5EC4"/>
    <w:rsid w:val="00FE417C"/>
    <w:rsid w:val="00FFEE8D"/>
    <w:rsid w:val="0102B28C"/>
    <w:rsid w:val="0121D8C8"/>
    <w:rsid w:val="012CC768"/>
    <w:rsid w:val="013D172E"/>
    <w:rsid w:val="017A1709"/>
    <w:rsid w:val="01803D31"/>
    <w:rsid w:val="01859EF4"/>
    <w:rsid w:val="0197ACF1"/>
    <w:rsid w:val="019CB82B"/>
    <w:rsid w:val="01CE2B63"/>
    <w:rsid w:val="01E5080D"/>
    <w:rsid w:val="01EF30BD"/>
    <w:rsid w:val="02025333"/>
    <w:rsid w:val="02033A32"/>
    <w:rsid w:val="020B2A35"/>
    <w:rsid w:val="021D4045"/>
    <w:rsid w:val="0237D98F"/>
    <w:rsid w:val="024265F4"/>
    <w:rsid w:val="024486E3"/>
    <w:rsid w:val="024612A9"/>
    <w:rsid w:val="024CC2A9"/>
    <w:rsid w:val="0272E1E7"/>
    <w:rsid w:val="028AB8A7"/>
    <w:rsid w:val="029AA69B"/>
    <w:rsid w:val="02A51B09"/>
    <w:rsid w:val="02A5C7A6"/>
    <w:rsid w:val="02D11FF3"/>
    <w:rsid w:val="02D23925"/>
    <w:rsid w:val="02E12188"/>
    <w:rsid w:val="02EB14F7"/>
    <w:rsid w:val="02FF6653"/>
    <w:rsid w:val="0315E76A"/>
    <w:rsid w:val="031F25AD"/>
    <w:rsid w:val="036EC708"/>
    <w:rsid w:val="03795F15"/>
    <w:rsid w:val="03939BA1"/>
    <w:rsid w:val="039464B7"/>
    <w:rsid w:val="03A27DFE"/>
    <w:rsid w:val="03BC0FD9"/>
    <w:rsid w:val="03C96C58"/>
    <w:rsid w:val="03E10CA6"/>
    <w:rsid w:val="03E9935D"/>
    <w:rsid w:val="03EAB018"/>
    <w:rsid w:val="0423D8C0"/>
    <w:rsid w:val="043DCD0A"/>
    <w:rsid w:val="043E3D46"/>
    <w:rsid w:val="04441CFB"/>
    <w:rsid w:val="04468C29"/>
    <w:rsid w:val="044762E2"/>
    <w:rsid w:val="046CF054"/>
    <w:rsid w:val="046FB35E"/>
    <w:rsid w:val="047FE03D"/>
    <w:rsid w:val="0482AD94"/>
    <w:rsid w:val="0484B145"/>
    <w:rsid w:val="0487DF9C"/>
    <w:rsid w:val="04A9A7A2"/>
    <w:rsid w:val="04B33DA2"/>
    <w:rsid w:val="04B37FD9"/>
    <w:rsid w:val="04C58534"/>
    <w:rsid w:val="04CFFF63"/>
    <w:rsid w:val="04E91DDA"/>
    <w:rsid w:val="05115354"/>
    <w:rsid w:val="0542D3E8"/>
    <w:rsid w:val="05447923"/>
    <w:rsid w:val="05618BA1"/>
    <w:rsid w:val="0571036C"/>
    <w:rsid w:val="05754B76"/>
    <w:rsid w:val="0591C691"/>
    <w:rsid w:val="0598F303"/>
    <w:rsid w:val="05A774A2"/>
    <w:rsid w:val="05B81480"/>
    <w:rsid w:val="05C7862C"/>
    <w:rsid w:val="05C8036D"/>
    <w:rsid w:val="05C9D1F9"/>
    <w:rsid w:val="05CC9C63"/>
    <w:rsid w:val="05CE63CD"/>
    <w:rsid w:val="05D45387"/>
    <w:rsid w:val="0608C0B5"/>
    <w:rsid w:val="063863D5"/>
    <w:rsid w:val="0641BDB4"/>
    <w:rsid w:val="065E3273"/>
    <w:rsid w:val="069229E6"/>
    <w:rsid w:val="069B6FA5"/>
    <w:rsid w:val="06A99D2B"/>
    <w:rsid w:val="06C6EA60"/>
    <w:rsid w:val="06F07930"/>
    <w:rsid w:val="070FB530"/>
    <w:rsid w:val="07106E86"/>
    <w:rsid w:val="0722EC2F"/>
    <w:rsid w:val="07756DCC"/>
    <w:rsid w:val="07844B76"/>
    <w:rsid w:val="07870279"/>
    <w:rsid w:val="0789340D"/>
    <w:rsid w:val="078E307B"/>
    <w:rsid w:val="0794A2B7"/>
    <w:rsid w:val="07A444C9"/>
    <w:rsid w:val="07D35C06"/>
    <w:rsid w:val="07D37580"/>
    <w:rsid w:val="07D43436"/>
    <w:rsid w:val="07DD15AE"/>
    <w:rsid w:val="07FD3E3A"/>
    <w:rsid w:val="0802D11C"/>
    <w:rsid w:val="0806C5A7"/>
    <w:rsid w:val="081E12B2"/>
    <w:rsid w:val="08244671"/>
    <w:rsid w:val="08371FBF"/>
    <w:rsid w:val="084C2887"/>
    <w:rsid w:val="085586D7"/>
    <w:rsid w:val="085781E5"/>
    <w:rsid w:val="0869F065"/>
    <w:rsid w:val="087E3E96"/>
    <w:rsid w:val="088068B8"/>
    <w:rsid w:val="088A8924"/>
    <w:rsid w:val="088C499A"/>
    <w:rsid w:val="089117D1"/>
    <w:rsid w:val="08B5DE64"/>
    <w:rsid w:val="08C96C85"/>
    <w:rsid w:val="08DF1564"/>
    <w:rsid w:val="08EF363A"/>
    <w:rsid w:val="08F6A5AE"/>
    <w:rsid w:val="08FA9272"/>
    <w:rsid w:val="093C9308"/>
    <w:rsid w:val="093D370D"/>
    <w:rsid w:val="093DC426"/>
    <w:rsid w:val="093E4DD8"/>
    <w:rsid w:val="093F91D6"/>
    <w:rsid w:val="094BC97C"/>
    <w:rsid w:val="09557F7A"/>
    <w:rsid w:val="095DC67B"/>
    <w:rsid w:val="096E5AB9"/>
    <w:rsid w:val="09B1F58D"/>
    <w:rsid w:val="09BE7153"/>
    <w:rsid w:val="09C4F6CC"/>
    <w:rsid w:val="09D82124"/>
    <w:rsid w:val="09E765E6"/>
    <w:rsid w:val="09E88CAF"/>
    <w:rsid w:val="0A060DE0"/>
    <w:rsid w:val="0A2D798B"/>
    <w:rsid w:val="0A59AE49"/>
    <w:rsid w:val="0A71D52A"/>
    <w:rsid w:val="0A731E3D"/>
    <w:rsid w:val="0A86D40D"/>
    <w:rsid w:val="0A8FFC30"/>
    <w:rsid w:val="0AAD0E8E"/>
    <w:rsid w:val="0AB24577"/>
    <w:rsid w:val="0ACD4290"/>
    <w:rsid w:val="0ACD9D11"/>
    <w:rsid w:val="0AE053F7"/>
    <w:rsid w:val="0AE2E0D7"/>
    <w:rsid w:val="0AEB0A18"/>
    <w:rsid w:val="0AEBD8D3"/>
    <w:rsid w:val="0AEF6667"/>
    <w:rsid w:val="0B2DCAC6"/>
    <w:rsid w:val="0B3A9D0F"/>
    <w:rsid w:val="0B40BEC1"/>
    <w:rsid w:val="0B4738CD"/>
    <w:rsid w:val="0B4DC5EE"/>
    <w:rsid w:val="0B518AA3"/>
    <w:rsid w:val="0B676F26"/>
    <w:rsid w:val="0BC5C629"/>
    <w:rsid w:val="0BCC9254"/>
    <w:rsid w:val="0BF36CAA"/>
    <w:rsid w:val="0BFEF36A"/>
    <w:rsid w:val="0C06D766"/>
    <w:rsid w:val="0C1B777F"/>
    <w:rsid w:val="0C225544"/>
    <w:rsid w:val="0C2BCC91"/>
    <w:rsid w:val="0C3DC4FA"/>
    <w:rsid w:val="0C45DB36"/>
    <w:rsid w:val="0C56B6EE"/>
    <w:rsid w:val="0C60EEDE"/>
    <w:rsid w:val="0C6CE9A6"/>
    <w:rsid w:val="0C748E28"/>
    <w:rsid w:val="0C7CD8C5"/>
    <w:rsid w:val="0C9677D4"/>
    <w:rsid w:val="0C981745"/>
    <w:rsid w:val="0CA9897C"/>
    <w:rsid w:val="0CAFF7F8"/>
    <w:rsid w:val="0CBCBBA9"/>
    <w:rsid w:val="0CBF24BA"/>
    <w:rsid w:val="0CDD5531"/>
    <w:rsid w:val="0CEE75DE"/>
    <w:rsid w:val="0CF9E715"/>
    <w:rsid w:val="0D0F0AFA"/>
    <w:rsid w:val="0D46AD89"/>
    <w:rsid w:val="0D494569"/>
    <w:rsid w:val="0D5DCC6B"/>
    <w:rsid w:val="0D61968A"/>
    <w:rsid w:val="0D691971"/>
    <w:rsid w:val="0D7023D2"/>
    <w:rsid w:val="0D965540"/>
    <w:rsid w:val="0D9A901C"/>
    <w:rsid w:val="0DA8BB0E"/>
    <w:rsid w:val="0DB59642"/>
    <w:rsid w:val="0DB5CF57"/>
    <w:rsid w:val="0DC79CF2"/>
    <w:rsid w:val="0DC82453"/>
    <w:rsid w:val="0DD31552"/>
    <w:rsid w:val="0DEC36DB"/>
    <w:rsid w:val="0DED62C9"/>
    <w:rsid w:val="0DEF127A"/>
    <w:rsid w:val="0DF52B71"/>
    <w:rsid w:val="0DFFB94E"/>
    <w:rsid w:val="0E148A92"/>
    <w:rsid w:val="0E1A8199"/>
    <w:rsid w:val="0E1FC447"/>
    <w:rsid w:val="0E2E12E1"/>
    <w:rsid w:val="0E3BD96C"/>
    <w:rsid w:val="0E45F582"/>
    <w:rsid w:val="0E53F0C3"/>
    <w:rsid w:val="0E78FE1B"/>
    <w:rsid w:val="0E79CA8E"/>
    <w:rsid w:val="0E83E960"/>
    <w:rsid w:val="0E983ED3"/>
    <w:rsid w:val="0E9CDF45"/>
    <w:rsid w:val="0ED56A52"/>
    <w:rsid w:val="0ED9E9CB"/>
    <w:rsid w:val="0EE42712"/>
    <w:rsid w:val="0F0498C1"/>
    <w:rsid w:val="0F37ED91"/>
    <w:rsid w:val="0F5414E3"/>
    <w:rsid w:val="0F554015"/>
    <w:rsid w:val="0F641A15"/>
    <w:rsid w:val="0F660D50"/>
    <w:rsid w:val="0F8556AA"/>
    <w:rsid w:val="0F91711A"/>
    <w:rsid w:val="0F93C8A9"/>
    <w:rsid w:val="0FA6C6EE"/>
    <w:rsid w:val="0FAA0A8E"/>
    <w:rsid w:val="0FB651FA"/>
    <w:rsid w:val="0FECF1CE"/>
    <w:rsid w:val="0FFA9014"/>
    <w:rsid w:val="101B0EE7"/>
    <w:rsid w:val="101FE9E3"/>
    <w:rsid w:val="103CA2F7"/>
    <w:rsid w:val="10411582"/>
    <w:rsid w:val="10440F06"/>
    <w:rsid w:val="104FEEEC"/>
    <w:rsid w:val="10579F13"/>
    <w:rsid w:val="1065E3DE"/>
    <w:rsid w:val="1075BA2C"/>
    <w:rsid w:val="108FEF24"/>
    <w:rsid w:val="109FD004"/>
    <w:rsid w:val="10C10389"/>
    <w:rsid w:val="10C63D37"/>
    <w:rsid w:val="10CB5562"/>
    <w:rsid w:val="10CB8A59"/>
    <w:rsid w:val="10ED7019"/>
    <w:rsid w:val="11050D5C"/>
    <w:rsid w:val="1107BC59"/>
    <w:rsid w:val="1137F44B"/>
    <w:rsid w:val="1140160A"/>
    <w:rsid w:val="11405C76"/>
    <w:rsid w:val="1152225B"/>
    <w:rsid w:val="115AE242"/>
    <w:rsid w:val="11829A65"/>
    <w:rsid w:val="119A5CAF"/>
    <w:rsid w:val="11B0E424"/>
    <w:rsid w:val="11B54953"/>
    <w:rsid w:val="11B80B7B"/>
    <w:rsid w:val="11B8918C"/>
    <w:rsid w:val="11C28E15"/>
    <w:rsid w:val="11C28E15"/>
    <w:rsid w:val="11CD6746"/>
    <w:rsid w:val="11D1D9B1"/>
    <w:rsid w:val="11E0853E"/>
    <w:rsid w:val="12093DD2"/>
    <w:rsid w:val="120D77BC"/>
    <w:rsid w:val="12349A2D"/>
    <w:rsid w:val="1237C979"/>
    <w:rsid w:val="12766CE6"/>
    <w:rsid w:val="1283D9E9"/>
    <w:rsid w:val="128CE0D7"/>
    <w:rsid w:val="1295CC8E"/>
    <w:rsid w:val="12A0DDBD"/>
    <w:rsid w:val="12A4FFB8"/>
    <w:rsid w:val="12BFA4ED"/>
    <w:rsid w:val="12C9018E"/>
    <w:rsid w:val="12CA6F11"/>
    <w:rsid w:val="12CD0353"/>
    <w:rsid w:val="12DC8D3E"/>
    <w:rsid w:val="12E073D1"/>
    <w:rsid w:val="12F0F470"/>
    <w:rsid w:val="12F6C040"/>
    <w:rsid w:val="131966A5"/>
    <w:rsid w:val="131AD05D"/>
    <w:rsid w:val="1333F8BA"/>
    <w:rsid w:val="1349B16E"/>
    <w:rsid w:val="134FDB6C"/>
    <w:rsid w:val="13528814"/>
    <w:rsid w:val="135926D8"/>
    <w:rsid w:val="135D6B45"/>
    <w:rsid w:val="13600B30"/>
    <w:rsid w:val="1362CF91"/>
    <w:rsid w:val="1378D48D"/>
    <w:rsid w:val="139586F5"/>
    <w:rsid w:val="139CABE7"/>
    <w:rsid w:val="139CD6E0"/>
    <w:rsid w:val="13A03EF9"/>
    <w:rsid w:val="13AD5AEE"/>
    <w:rsid w:val="13C6031E"/>
    <w:rsid w:val="13C78FE6"/>
    <w:rsid w:val="13D6FC56"/>
    <w:rsid w:val="13E3DE04"/>
    <w:rsid w:val="13F0549A"/>
    <w:rsid w:val="14086DD8"/>
    <w:rsid w:val="14179A1C"/>
    <w:rsid w:val="143BF45E"/>
    <w:rsid w:val="144BDE30"/>
    <w:rsid w:val="1480E3AB"/>
    <w:rsid w:val="1488F715"/>
    <w:rsid w:val="1493C400"/>
    <w:rsid w:val="1496E8EC"/>
    <w:rsid w:val="14A1C012"/>
    <w:rsid w:val="14A8C88C"/>
    <w:rsid w:val="14AE8952"/>
    <w:rsid w:val="14B0EA44"/>
    <w:rsid w:val="14B1E43D"/>
    <w:rsid w:val="14B6A0BE"/>
    <w:rsid w:val="14BA4AB5"/>
    <w:rsid w:val="14C54981"/>
    <w:rsid w:val="14C96D51"/>
    <w:rsid w:val="14D572B8"/>
    <w:rsid w:val="14D6E982"/>
    <w:rsid w:val="14E26485"/>
    <w:rsid w:val="14E9EC8A"/>
    <w:rsid w:val="14EB0148"/>
    <w:rsid w:val="14FC95BA"/>
    <w:rsid w:val="150123FA"/>
    <w:rsid w:val="1525F0CE"/>
    <w:rsid w:val="15267CEE"/>
    <w:rsid w:val="152EE83A"/>
    <w:rsid w:val="1532FDBC"/>
    <w:rsid w:val="153AB2BF"/>
    <w:rsid w:val="15445AE5"/>
    <w:rsid w:val="1546D8AB"/>
    <w:rsid w:val="154EF4D5"/>
    <w:rsid w:val="15518A7D"/>
    <w:rsid w:val="1572CCB7"/>
    <w:rsid w:val="15A0E42F"/>
    <w:rsid w:val="15A43E39"/>
    <w:rsid w:val="15C97C2C"/>
    <w:rsid w:val="15DD4A9B"/>
    <w:rsid w:val="15DDADB4"/>
    <w:rsid w:val="15E814FB"/>
    <w:rsid w:val="15FD9934"/>
    <w:rsid w:val="1613A0E2"/>
    <w:rsid w:val="161F37D0"/>
    <w:rsid w:val="16698AE5"/>
    <w:rsid w:val="167D0FAD"/>
    <w:rsid w:val="16957D0D"/>
    <w:rsid w:val="169754D8"/>
    <w:rsid w:val="169CF45B"/>
    <w:rsid w:val="16A1D43F"/>
    <w:rsid w:val="16A68A37"/>
    <w:rsid w:val="16B81579"/>
    <w:rsid w:val="16C3EC3B"/>
    <w:rsid w:val="16C78CC6"/>
    <w:rsid w:val="16CEF866"/>
    <w:rsid w:val="16D1D1ED"/>
    <w:rsid w:val="16E0E8DF"/>
    <w:rsid w:val="16ED4CF5"/>
    <w:rsid w:val="16F07982"/>
    <w:rsid w:val="170B17DB"/>
    <w:rsid w:val="170E9D18"/>
    <w:rsid w:val="171869D0"/>
    <w:rsid w:val="17425625"/>
    <w:rsid w:val="1742FB5C"/>
    <w:rsid w:val="176CF616"/>
    <w:rsid w:val="177918F2"/>
    <w:rsid w:val="17862B74"/>
    <w:rsid w:val="17A0B561"/>
    <w:rsid w:val="17C0D54B"/>
    <w:rsid w:val="17D4308E"/>
    <w:rsid w:val="1801A15D"/>
    <w:rsid w:val="180C8F97"/>
    <w:rsid w:val="1811F062"/>
    <w:rsid w:val="183EC673"/>
    <w:rsid w:val="184CE219"/>
    <w:rsid w:val="187C36B8"/>
    <w:rsid w:val="187CB940"/>
    <w:rsid w:val="188AE35C"/>
    <w:rsid w:val="188BE4BB"/>
    <w:rsid w:val="188EA3E5"/>
    <w:rsid w:val="18AF84D4"/>
    <w:rsid w:val="18C553F5"/>
    <w:rsid w:val="18D5376F"/>
    <w:rsid w:val="18D66A55"/>
    <w:rsid w:val="18ECE585"/>
    <w:rsid w:val="18F79999"/>
    <w:rsid w:val="18FEB7E6"/>
    <w:rsid w:val="190B036F"/>
    <w:rsid w:val="19114A2B"/>
    <w:rsid w:val="193539F6"/>
    <w:rsid w:val="193F77A2"/>
    <w:rsid w:val="194323A2"/>
    <w:rsid w:val="195C3E5F"/>
    <w:rsid w:val="1965CFCB"/>
    <w:rsid w:val="197D07FA"/>
    <w:rsid w:val="19992F20"/>
    <w:rsid w:val="19ACE642"/>
    <w:rsid w:val="1A00D6CD"/>
    <w:rsid w:val="1A034BB3"/>
    <w:rsid w:val="1A1889A1"/>
    <w:rsid w:val="1A232BB3"/>
    <w:rsid w:val="1A463DDA"/>
    <w:rsid w:val="1A4F38EE"/>
    <w:rsid w:val="1A899E27"/>
    <w:rsid w:val="1AE13D4C"/>
    <w:rsid w:val="1AEB210F"/>
    <w:rsid w:val="1AF2BBC7"/>
    <w:rsid w:val="1AF2DBC4"/>
    <w:rsid w:val="1AFF58DD"/>
    <w:rsid w:val="1B00AFBB"/>
    <w:rsid w:val="1B038812"/>
    <w:rsid w:val="1B0B502D"/>
    <w:rsid w:val="1B14382C"/>
    <w:rsid w:val="1B241412"/>
    <w:rsid w:val="1B27B69A"/>
    <w:rsid w:val="1B29AB00"/>
    <w:rsid w:val="1B37B2B6"/>
    <w:rsid w:val="1B3A8DDD"/>
    <w:rsid w:val="1B55A756"/>
    <w:rsid w:val="1B6F4CD4"/>
    <w:rsid w:val="1B70657E"/>
    <w:rsid w:val="1B902C5F"/>
    <w:rsid w:val="1B9CA72E"/>
    <w:rsid w:val="1BAD5623"/>
    <w:rsid w:val="1BAE2923"/>
    <w:rsid w:val="1BB3929F"/>
    <w:rsid w:val="1BB45A02"/>
    <w:rsid w:val="1BE06F2D"/>
    <w:rsid w:val="1C011E43"/>
    <w:rsid w:val="1C3458D1"/>
    <w:rsid w:val="1C34AB6F"/>
    <w:rsid w:val="1C3A1DFA"/>
    <w:rsid w:val="1C45DD16"/>
    <w:rsid w:val="1C51858D"/>
    <w:rsid w:val="1C56149D"/>
    <w:rsid w:val="1C604CE2"/>
    <w:rsid w:val="1C609462"/>
    <w:rsid w:val="1C6ABB3C"/>
    <w:rsid w:val="1C70356D"/>
    <w:rsid w:val="1C950648"/>
    <w:rsid w:val="1C9508CC"/>
    <w:rsid w:val="1C961389"/>
    <w:rsid w:val="1CABC4FE"/>
    <w:rsid w:val="1CB4A8BC"/>
    <w:rsid w:val="1CD0DBFE"/>
    <w:rsid w:val="1CDF0272"/>
    <w:rsid w:val="1CE21D23"/>
    <w:rsid w:val="1CEF1BE5"/>
    <w:rsid w:val="1CF3A3E1"/>
    <w:rsid w:val="1CF6A154"/>
    <w:rsid w:val="1D093F53"/>
    <w:rsid w:val="1D1278C1"/>
    <w:rsid w:val="1D142365"/>
    <w:rsid w:val="1D1D17D1"/>
    <w:rsid w:val="1D25B64A"/>
    <w:rsid w:val="1D2683B4"/>
    <w:rsid w:val="1D29D1DD"/>
    <w:rsid w:val="1D3CE62A"/>
    <w:rsid w:val="1D4A0345"/>
    <w:rsid w:val="1D6CFAC9"/>
    <w:rsid w:val="1D7DDE9C"/>
    <w:rsid w:val="1D87AAD1"/>
    <w:rsid w:val="1D939F90"/>
    <w:rsid w:val="1D978B89"/>
    <w:rsid w:val="1D9ECFC1"/>
    <w:rsid w:val="1DAA2929"/>
    <w:rsid w:val="1DAF6E59"/>
    <w:rsid w:val="1DB0B764"/>
    <w:rsid w:val="1DC7873C"/>
    <w:rsid w:val="1DC86226"/>
    <w:rsid w:val="1DCC06D8"/>
    <w:rsid w:val="1DD6AF79"/>
    <w:rsid w:val="1DE1AD77"/>
    <w:rsid w:val="1DF003CC"/>
    <w:rsid w:val="1E0DE4FA"/>
    <w:rsid w:val="1E2E2626"/>
    <w:rsid w:val="1E4D0728"/>
    <w:rsid w:val="1E62A5EC"/>
    <w:rsid w:val="1E666454"/>
    <w:rsid w:val="1E7643E4"/>
    <w:rsid w:val="1E7C4A99"/>
    <w:rsid w:val="1E7F9883"/>
    <w:rsid w:val="1E847E5A"/>
    <w:rsid w:val="1E8BDBB3"/>
    <w:rsid w:val="1EC7A811"/>
    <w:rsid w:val="1EDA30A6"/>
    <w:rsid w:val="1F0051BF"/>
    <w:rsid w:val="1F017038"/>
    <w:rsid w:val="1F02D089"/>
    <w:rsid w:val="1F0E1792"/>
    <w:rsid w:val="1F348457"/>
    <w:rsid w:val="1F3BD6A7"/>
    <w:rsid w:val="1F558766"/>
    <w:rsid w:val="1F722633"/>
    <w:rsid w:val="1F76DC90"/>
    <w:rsid w:val="1F832D2B"/>
    <w:rsid w:val="1F8CF703"/>
    <w:rsid w:val="1F954D4D"/>
    <w:rsid w:val="1F95BB72"/>
    <w:rsid w:val="1FB3C09B"/>
    <w:rsid w:val="1FE1DE57"/>
    <w:rsid w:val="1FEC497E"/>
    <w:rsid w:val="1FEEC253"/>
    <w:rsid w:val="1FF9341E"/>
    <w:rsid w:val="1FF9AAFD"/>
    <w:rsid w:val="2011A8F8"/>
    <w:rsid w:val="201A4017"/>
    <w:rsid w:val="2027AC14"/>
    <w:rsid w:val="202F306E"/>
    <w:rsid w:val="203323AB"/>
    <w:rsid w:val="2043D6A1"/>
    <w:rsid w:val="204427F0"/>
    <w:rsid w:val="204BC427"/>
    <w:rsid w:val="208CEA91"/>
    <w:rsid w:val="209118EB"/>
    <w:rsid w:val="20A16B9A"/>
    <w:rsid w:val="20A64C8E"/>
    <w:rsid w:val="20CFC1BC"/>
    <w:rsid w:val="20D317DD"/>
    <w:rsid w:val="20DF8006"/>
    <w:rsid w:val="2107F132"/>
    <w:rsid w:val="210E55BE"/>
    <w:rsid w:val="214F4601"/>
    <w:rsid w:val="21550AEE"/>
    <w:rsid w:val="2159023F"/>
    <w:rsid w:val="216A4E99"/>
    <w:rsid w:val="2173E5CD"/>
    <w:rsid w:val="2188520E"/>
    <w:rsid w:val="2196D651"/>
    <w:rsid w:val="21ADD29E"/>
    <w:rsid w:val="21DA54CF"/>
    <w:rsid w:val="21DFA702"/>
    <w:rsid w:val="21EAA965"/>
    <w:rsid w:val="22051276"/>
    <w:rsid w:val="2212AF34"/>
    <w:rsid w:val="22229B9E"/>
    <w:rsid w:val="2231ADF9"/>
    <w:rsid w:val="22453A58"/>
    <w:rsid w:val="224F4F3C"/>
    <w:rsid w:val="22508560"/>
    <w:rsid w:val="225E3D72"/>
    <w:rsid w:val="226505AB"/>
    <w:rsid w:val="226792BA"/>
    <w:rsid w:val="226AFCAC"/>
    <w:rsid w:val="227B55D9"/>
    <w:rsid w:val="2289F20D"/>
    <w:rsid w:val="2296E156"/>
    <w:rsid w:val="22975BF5"/>
    <w:rsid w:val="2297A584"/>
    <w:rsid w:val="229D5457"/>
    <w:rsid w:val="22A5194C"/>
    <w:rsid w:val="22AFE09A"/>
    <w:rsid w:val="22B0D75E"/>
    <w:rsid w:val="22B1E5B5"/>
    <w:rsid w:val="22E409C2"/>
    <w:rsid w:val="22FA5010"/>
    <w:rsid w:val="230248ED"/>
    <w:rsid w:val="231C28FA"/>
    <w:rsid w:val="2324226F"/>
    <w:rsid w:val="232A00E5"/>
    <w:rsid w:val="23515EA7"/>
    <w:rsid w:val="2358B713"/>
    <w:rsid w:val="236AC46D"/>
    <w:rsid w:val="2386CDCC"/>
    <w:rsid w:val="238A4049"/>
    <w:rsid w:val="238BB4DD"/>
    <w:rsid w:val="23939150"/>
    <w:rsid w:val="23BA1A5D"/>
    <w:rsid w:val="23D18867"/>
    <w:rsid w:val="2406CD0D"/>
    <w:rsid w:val="240BBAA3"/>
    <w:rsid w:val="241D6CD4"/>
    <w:rsid w:val="241F00A0"/>
    <w:rsid w:val="242DB50D"/>
    <w:rsid w:val="242FDE8F"/>
    <w:rsid w:val="24316891"/>
    <w:rsid w:val="243D0B89"/>
    <w:rsid w:val="2443222B"/>
    <w:rsid w:val="245A8205"/>
    <w:rsid w:val="24768AD2"/>
    <w:rsid w:val="247FDA23"/>
    <w:rsid w:val="249DEB99"/>
    <w:rsid w:val="249E194E"/>
    <w:rsid w:val="24A06536"/>
    <w:rsid w:val="24BFF2D0"/>
    <w:rsid w:val="24E95C05"/>
    <w:rsid w:val="24FB6FF5"/>
    <w:rsid w:val="24FFF61A"/>
    <w:rsid w:val="250AB400"/>
    <w:rsid w:val="251F354A"/>
    <w:rsid w:val="2529CE61"/>
    <w:rsid w:val="252A3CD3"/>
    <w:rsid w:val="252B86D7"/>
    <w:rsid w:val="2534E3C2"/>
    <w:rsid w:val="25415652"/>
    <w:rsid w:val="25418D8E"/>
    <w:rsid w:val="25538CDE"/>
    <w:rsid w:val="2560C898"/>
    <w:rsid w:val="2591EB95"/>
    <w:rsid w:val="25A29D6E"/>
    <w:rsid w:val="25C0877B"/>
    <w:rsid w:val="25C27750"/>
    <w:rsid w:val="25D41F66"/>
    <w:rsid w:val="2602FA76"/>
    <w:rsid w:val="260C017E"/>
    <w:rsid w:val="26278152"/>
    <w:rsid w:val="26355B9A"/>
    <w:rsid w:val="26397EE7"/>
    <w:rsid w:val="2659A248"/>
    <w:rsid w:val="265BC331"/>
    <w:rsid w:val="265D93F1"/>
    <w:rsid w:val="26672F2B"/>
    <w:rsid w:val="266C49EA"/>
    <w:rsid w:val="2671C266"/>
    <w:rsid w:val="2674B2F1"/>
    <w:rsid w:val="26859E39"/>
    <w:rsid w:val="268A2A4E"/>
    <w:rsid w:val="26AAD1BA"/>
    <w:rsid w:val="26B31825"/>
    <w:rsid w:val="26C60D34"/>
    <w:rsid w:val="26CB6A09"/>
    <w:rsid w:val="26D475C3"/>
    <w:rsid w:val="26DD5DEF"/>
    <w:rsid w:val="26EC6DC1"/>
    <w:rsid w:val="27188638"/>
    <w:rsid w:val="272F3EED"/>
    <w:rsid w:val="273E6DCF"/>
    <w:rsid w:val="274FE845"/>
    <w:rsid w:val="27851761"/>
    <w:rsid w:val="2789247B"/>
    <w:rsid w:val="2794FEB4"/>
    <w:rsid w:val="279DBD4E"/>
    <w:rsid w:val="27AB9961"/>
    <w:rsid w:val="27B4ED47"/>
    <w:rsid w:val="27BBBA76"/>
    <w:rsid w:val="27C6B29E"/>
    <w:rsid w:val="27D9F5A3"/>
    <w:rsid w:val="27DA7C31"/>
    <w:rsid w:val="27F79392"/>
    <w:rsid w:val="27FC4794"/>
    <w:rsid w:val="2816FE35"/>
    <w:rsid w:val="2831B37E"/>
    <w:rsid w:val="283270F9"/>
    <w:rsid w:val="283F2C05"/>
    <w:rsid w:val="28411692"/>
    <w:rsid w:val="2844FE0B"/>
    <w:rsid w:val="28489E46"/>
    <w:rsid w:val="284EE886"/>
    <w:rsid w:val="285F2C85"/>
    <w:rsid w:val="286B2109"/>
    <w:rsid w:val="286C8484"/>
    <w:rsid w:val="286DC78B"/>
    <w:rsid w:val="286EE01C"/>
    <w:rsid w:val="287FD766"/>
    <w:rsid w:val="2894FC14"/>
    <w:rsid w:val="289ADEDB"/>
    <w:rsid w:val="289E18B4"/>
    <w:rsid w:val="289FE9FC"/>
    <w:rsid w:val="28A8F923"/>
    <w:rsid w:val="28AA5B33"/>
    <w:rsid w:val="28C09143"/>
    <w:rsid w:val="28D4B860"/>
    <w:rsid w:val="28D4EEC1"/>
    <w:rsid w:val="28D54EDB"/>
    <w:rsid w:val="28F9A725"/>
    <w:rsid w:val="2903EABB"/>
    <w:rsid w:val="292BCBFD"/>
    <w:rsid w:val="29426B99"/>
    <w:rsid w:val="294F6340"/>
    <w:rsid w:val="295494B4"/>
    <w:rsid w:val="2962E4C2"/>
    <w:rsid w:val="29674E1B"/>
    <w:rsid w:val="29937AFB"/>
    <w:rsid w:val="2994FCF9"/>
    <w:rsid w:val="29E72885"/>
    <w:rsid w:val="29FB0DF9"/>
    <w:rsid w:val="29FEF7FA"/>
    <w:rsid w:val="2A1C8720"/>
    <w:rsid w:val="2A40FDE4"/>
    <w:rsid w:val="2A43F713"/>
    <w:rsid w:val="2A56B19A"/>
    <w:rsid w:val="2A78FA1B"/>
    <w:rsid w:val="2A90B1CE"/>
    <w:rsid w:val="2AB5C066"/>
    <w:rsid w:val="2AD9DA08"/>
    <w:rsid w:val="2AE0A76C"/>
    <w:rsid w:val="2AF1952D"/>
    <w:rsid w:val="2B0D5AD2"/>
    <w:rsid w:val="2B39B8BA"/>
    <w:rsid w:val="2B3CBBA6"/>
    <w:rsid w:val="2B4708A9"/>
    <w:rsid w:val="2B5018C5"/>
    <w:rsid w:val="2B59881F"/>
    <w:rsid w:val="2B5EC5DB"/>
    <w:rsid w:val="2B78B754"/>
    <w:rsid w:val="2BA12113"/>
    <w:rsid w:val="2BB07584"/>
    <w:rsid w:val="2BB0CF12"/>
    <w:rsid w:val="2BBA2058"/>
    <w:rsid w:val="2BD5839D"/>
    <w:rsid w:val="2BEBF75B"/>
    <w:rsid w:val="2BEDC768"/>
    <w:rsid w:val="2C073256"/>
    <w:rsid w:val="2C20C2AE"/>
    <w:rsid w:val="2C2C1C67"/>
    <w:rsid w:val="2C35C9D2"/>
    <w:rsid w:val="2C4878CA"/>
    <w:rsid w:val="2C57FAA2"/>
    <w:rsid w:val="2C708989"/>
    <w:rsid w:val="2C84C880"/>
    <w:rsid w:val="2C88FAD9"/>
    <w:rsid w:val="2C8BEDEA"/>
    <w:rsid w:val="2C8D658E"/>
    <w:rsid w:val="2CA0FA11"/>
    <w:rsid w:val="2CCA2E56"/>
    <w:rsid w:val="2CD2BA0C"/>
    <w:rsid w:val="2CEF4218"/>
    <w:rsid w:val="2D097628"/>
    <w:rsid w:val="2D2259A9"/>
    <w:rsid w:val="2D24817D"/>
    <w:rsid w:val="2D361CF7"/>
    <w:rsid w:val="2D37E7EE"/>
    <w:rsid w:val="2D48B5C5"/>
    <w:rsid w:val="2D4C45E5"/>
    <w:rsid w:val="2D4C9F73"/>
    <w:rsid w:val="2D681495"/>
    <w:rsid w:val="2D9924E5"/>
    <w:rsid w:val="2DA46248"/>
    <w:rsid w:val="2DCB9960"/>
    <w:rsid w:val="2DDD0E1C"/>
    <w:rsid w:val="2DF0F50E"/>
    <w:rsid w:val="2DFC632B"/>
    <w:rsid w:val="2E19E20F"/>
    <w:rsid w:val="2E1EFE07"/>
    <w:rsid w:val="2E1F5897"/>
    <w:rsid w:val="2E378547"/>
    <w:rsid w:val="2E3B66D0"/>
    <w:rsid w:val="2E3D891A"/>
    <w:rsid w:val="2E516DC4"/>
    <w:rsid w:val="2E695321"/>
    <w:rsid w:val="2E9C6040"/>
    <w:rsid w:val="2EA2963E"/>
    <w:rsid w:val="2EACEF33"/>
    <w:rsid w:val="2EB4F58C"/>
    <w:rsid w:val="2EB7F6BC"/>
    <w:rsid w:val="2EB9852D"/>
    <w:rsid w:val="2EC051DE"/>
    <w:rsid w:val="2EC1848C"/>
    <w:rsid w:val="2EDB5082"/>
    <w:rsid w:val="2EDC9F78"/>
    <w:rsid w:val="2EDDCBDB"/>
    <w:rsid w:val="2EE3B38E"/>
    <w:rsid w:val="2F0E303F"/>
    <w:rsid w:val="2F336059"/>
    <w:rsid w:val="2F44905F"/>
    <w:rsid w:val="2F47E3FA"/>
    <w:rsid w:val="2F5A84D9"/>
    <w:rsid w:val="2F6C454B"/>
    <w:rsid w:val="2F9D50FD"/>
    <w:rsid w:val="2FBCA984"/>
    <w:rsid w:val="2FC38EAC"/>
    <w:rsid w:val="2FE0612D"/>
    <w:rsid w:val="3002A577"/>
    <w:rsid w:val="300A5ACE"/>
    <w:rsid w:val="3045BD64"/>
    <w:rsid w:val="30724C4F"/>
    <w:rsid w:val="3079F201"/>
    <w:rsid w:val="309091D1"/>
    <w:rsid w:val="3097F5FD"/>
    <w:rsid w:val="309A37B0"/>
    <w:rsid w:val="309B5B70"/>
    <w:rsid w:val="30A01209"/>
    <w:rsid w:val="30BCFBA4"/>
    <w:rsid w:val="30D4C82E"/>
    <w:rsid w:val="30FD037B"/>
    <w:rsid w:val="310A0D08"/>
    <w:rsid w:val="311C39DA"/>
    <w:rsid w:val="3121B8EA"/>
    <w:rsid w:val="313006C1"/>
    <w:rsid w:val="3139DDF3"/>
    <w:rsid w:val="3166A099"/>
    <w:rsid w:val="317C9C56"/>
    <w:rsid w:val="31B79DD9"/>
    <w:rsid w:val="31E18DC5"/>
    <w:rsid w:val="31E7AC64"/>
    <w:rsid w:val="3210B06E"/>
    <w:rsid w:val="3213DBC0"/>
    <w:rsid w:val="321985C4"/>
    <w:rsid w:val="32363924"/>
    <w:rsid w:val="323FB11E"/>
    <w:rsid w:val="3246CC42"/>
    <w:rsid w:val="324897FE"/>
    <w:rsid w:val="32489860"/>
    <w:rsid w:val="327C3121"/>
    <w:rsid w:val="3287D836"/>
    <w:rsid w:val="32B67503"/>
    <w:rsid w:val="32CBD722"/>
    <w:rsid w:val="32CEB5DD"/>
    <w:rsid w:val="32EDE736"/>
    <w:rsid w:val="32F6F328"/>
    <w:rsid w:val="330EFEE0"/>
    <w:rsid w:val="331C9A9C"/>
    <w:rsid w:val="33215895"/>
    <w:rsid w:val="332242F1"/>
    <w:rsid w:val="333038C5"/>
    <w:rsid w:val="3339EEF7"/>
    <w:rsid w:val="3382323F"/>
    <w:rsid w:val="3383C939"/>
    <w:rsid w:val="338BB6BF"/>
    <w:rsid w:val="338FC029"/>
    <w:rsid w:val="33B80E48"/>
    <w:rsid w:val="33BD3B82"/>
    <w:rsid w:val="33C88E52"/>
    <w:rsid w:val="33F1E60B"/>
    <w:rsid w:val="33F6A641"/>
    <w:rsid w:val="33FCC26C"/>
    <w:rsid w:val="34022A5B"/>
    <w:rsid w:val="340A106D"/>
    <w:rsid w:val="340AF8AC"/>
    <w:rsid w:val="340B3170"/>
    <w:rsid w:val="342359D1"/>
    <w:rsid w:val="342DDBCA"/>
    <w:rsid w:val="3443E1B0"/>
    <w:rsid w:val="345B0C9C"/>
    <w:rsid w:val="34668F55"/>
    <w:rsid w:val="3468285E"/>
    <w:rsid w:val="34779DC8"/>
    <w:rsid w:val="349C73FA"/>
    <w:rsid w:val="34B4137F"/>
    <w:rsid w:val="34D165FB"/>
    <w:rsid w:val="34E42AFD"/>
    <w:rsid w:val="34FECD9B"/>
    <w:rsid w:val="34FECDFD"/>
    <w:rsid w:val="350A0FA9"/>
    <w:rsid w:val="350A2182"/>
    <w:rsid w:val="351BDF9B"/>
    <w:rsid w:val="35278720"/>
    <w:rsid w:val="3530EB70"/>
    <w:rsid w:val="353E4241"/>
    <w:rsid w:val="354FD37D"/>
    <w:rsid w:val="35512686"/>
    <w:rsid w:val="355226C2"/>
    <w:rsid w:val="3552F512"/>
    <w:rsid w:val="35537CF0"/>
    <w:rsid w:val="35A701D1"/>
    <w:rsid w:val="35C882ED"/>
    <w:rsid w:val="35CD157B"/>
    <w:rsid w:val="35E58E98"/>
    <w:rsid w:val="35ECC66E"/>
    <w:rsid w:val="361B0679"/>
    <w:rsid w:val="363289D8"/>
    <w:rsid w:val="363A8937"/>
    <w:rsid w:val="36432ABE"/>
    <w:rsid w:val="364FA2B1"/>
    <w:rsid w:val="3658BB98"/>
    <w:rsid w:val="36600B2D"/>
    <w:rsid w:val="36A1E9DC"/>
    <w:rsid w:val="36AE60E4"/>
    <w:rsid w:val="36D4D6EF"/>
    <w:rsid w:val="36ECF6E7"/>
    <w:rsid w:val="36F18FDD"/>
    <w:rsid w:val="36F9AC63"/>
    <w:rsid w:val="37075418"/>
    <w:rsid w:val="370EF6DB"/>
    <w:rsid w:val="371A3D65"/>
    <w:rsid w:val="3723DE62"/>
    <w:rsid w:val="372AA1E6"/>
    <w:rsid w:val="3735F40B"/>
    <w:rsid w:val="3736B5E8"/>
    <w:rsid w:val="375551A0"/>
    <w:rsid w:val="3757C313"/>
    <w:rsid w:val="375BB217"/>
    <w:rsid w:val="37718FCF"/>
    <w:rsid w:val="37849FFD"/>
    <w:rsid w:val="3793238F"/>
    <w:rsid w:val="37AEDB47"/>
    <w:rsid w:val="37B5039A"/>
    <w:rsid w:val="37BA6517"/>
    <w:rsid w:val="380891CC"/>
    <w:rsid w:val="3828FF89"/>
    <w:rsid w:val="383482CC"/>
    <w:rsid w:val="3868387D"/>
    <w:rsid w:val="386F4BCD"/>
    <w:rsid w:val="388E0F93"/>
    <w:rsid w:val="38AA9353"/>
    <w:rsid w:val="38AF2A1C"/>
    <w:rsid w:val="38D28649"/>
    <w:rsid w:val="38E5C038"/>
    <w:rsid w:val="392E8D7B"/>
    <w:rsid w:val="392FC3BB"/>
    <w:rsid w:val="3931AD2B"/>
    <w:rsid w:val="393CB5C1"/>
    <w:rsid w:val="394CFF20"/>
    <w:rsid w:val="394E754E"/>
    <w:rsid w:val="39705B2A"/>
    <w:rsid w:val="39874373"/>
    <w:rsid w:val="398F30F9"/>
    <w:rsid w:val="399D4F3A"/>
    <w:rsid w:val="39DC8E93"/>
    <w:rsid w:val="3A17B2F0"/>
    <w:rsid w:val="3A2497A9"/>
    <w:rsid w:val="3A2FD5CA"/>
    <w:rsid w:val="3A37C0D9"/>
    <w:rsid w:val="3A4F1345"/>
    <w:rsid w:val="3A551F16"/>
    <w:rsid w:val="3A5F95D5"/>
    <w:rsid w:val="3A678D37"/>
    <w:rsid w:val="3A6BBE74"/>
    <w:rsid w:val="3A86E40D"/>
    <w:rsid w:val="3A8C3F3A"/>
    <w:rsid w:val="3A8E8883"/>
    <w:rsid w:val="3A920D13"/>
    <w:rsid w:val="3A9E78A5"/>
    <w:rsid w:val="3AA8F83B"/>
    <w:rsid w:val="3ABF4CBA"/>
    <w:rsid w:val="3AC5DAF0"/>
    <w:rsid w:val="3AD0B91A"/>
    <w:rsid w:val="3AD6E907"/>
    <w:rsid w:val="3ADA46BC"/>
    <w:rsid w:val="3AED025C"/>
    <w:rsid w:val="3AFDE759"/>
    <w:rsid w:val="3B04AD0F"/>
    <w:rsid w:val="3B0A563F"/>
    <w:rsid w:val="3B2219E6"/>
    <w:rsid w:val="3B238FFD"/>
    <w:rsid w:val="3B29E6E6"/>
    <w:rsid w:val="3B52DF70"/>
    <w:rsid w:val="3B6DD1D2"/>
    <w:rsid w:val="3B73F7FF"/>
    <w:rsid w:val="3B96C8A4"/>
    <w:rsid w:val="3B9C6112"/>
    <w:rsid w:val="3BBD99C1"/>
    <w:rsid w:val="3BCBA62B"/>
    <w:rsid w:val="3BCF3780"/>
    <w:rsid w:val="3BDD2662"/>
    <w:rsid w:val="3C149119"/>
    <w:rsid w:val="3C18FFBA"/>
    <w:rsid w:val="3C1DEDEC"/>
    <w:rsid w:val="3C22BF61"/>
    <w:rsid w:val="3C2EAAB5"/>
    <w:rsid w:val="3C3F234B"/>
    <w:rsid w:val="3C636032"/>
    <w:rsid w:val="3C752198"/>
    <w:rsid w:val="3C7798F7"/>
    <w:rsid w:val="3C7E7B83"/>
    <w:rsid w:val="3C82F9DF"/>
    <w:rsid w:val="3C8C315B"/>
    <w:rsid w:val="3CAD3107"/>
    <w:rsid w:val="3CB00278"/>
    <w:rsid w:val="3CC18D2F"/>
    <w:rsid w:val="3CC28E57"/>
    <w:rsid w:val="3CC80B43"/>
    <w:rsid w:val="3D0097D3"/>
    <w:rsid w:val="3D3D19AA"/>
    <w:rsid w:val="3D4D53FE"/>
    <w:rsid w:val="3D5C386B"/>
    <w:rsid w:val="3D788882"/>
    <w:rsid w:val="3D88BFD3"/>
    <w:rsid w:val="3D896B4A"/>
    <w:rsid w:val="3D92FBA1"/>
    <w:rsid w:val="3DA2848E"/>
    <w:rsid w:val="3DE3B38D"/>
    <w:rsid w:val="3DEE5AFF"/>
    <w:rsid w:val="3E067EA2"/>
    <w:rsid w:val="3E0862AB"/>
    <w:rsid w:val="3E1D7079"/>
    <w:rsid w:val="3E268838"/>
    <w:rsid w:val="3E2B69ED"/>
    <w:rsid w:val="3E50DF11"/>
    <w:rsid w:val="3E62A21C"/>
    <w:rsid w:val="3E653729"/>
    <w:rsid w:val="3E669727"/>
    <w:rsid w:val="3E89C8BD"/>
    <w:rsid w:val="3E98D6B0"/>
    <w:rsid w:val="3EA1F01B"/>
    <w:rsid w:val="3EC312FD"/>
    <w:rsid w:val="3ED4CE44"/>
    <w:rsid w:val="3ED682D4"/>
    <w:rsid w:val="3EDC3B5A"/>
    <w:rsid w:val="3EDD60D2"/>
    <w:rsid w:val="3EF1CB8F"/>
    <w:rsid w:val="3EF41B68"/>
    <w:rsid w:val="3EFBB62C"/>
    <w:rsid w:val="3F0346ED"/>
    <w:rsid w:val="3F13E871"/>
    <w:rsid w:val="3F303045"/>
    <w:rsid w:val="3F4EBD53"/>
    <w:rsid w:val="3F590093"/>
    <w:rsid w:val="3F65AFFF"/>
    <w:rsid w:val="3F892EA5"/>
    <w:rsid w:val="3F8ACC0D"/>
    <w:rsid w:val="3F954094"/>
    <w:rsid w:val="3F9D91A5"/>
    <w:rsid w:val="3F9ECEB3"/>
    <w:rsid w:val="3FB262E9"/>
    <w:rsid w:val="3FD25BB5"/>
    <w:rsid w:val="3FF684F7"/>
    <w:rsid w:val="3FFE727D"/>
    <w:rsid w:val="400C32AF"/>
    <w:rsid w:val="400CC819"/>
    <w:rsid w:val="401EDA51"/>
    <w:rsid w:val="40482431"/>
    <w:rsid w:val="406587D6"/>
    <w:rsid w:val="4070D62D"/>
    <w:rsid w:val="40841647"/>
    <w:rsid w:val="40967ABE"/>
    <w:rsid w:val="40A34939"/>
    <w:rsid w:val="40A73864"/>
    <w:rsid w:val="40C3961F"/>
    <w:rsid w:val="40C7E8B6"/>
    <w:rsid w:val="40EB0B2F"/>
    <w:rsid w:val="412F4971"/>
    <w:rsid w:val="4136E429"/>
    <w:rsid w:val="4140036D"/>
    <w:rsid w:val="414D0A13"/>
    <w:rsid w:val="41802E9C"/>
    <w:rsid w:val="41969AD5"/>
    <w:rsid w:val="41C3AB31"/>
    <w:rsid w:val="41CC9BDD"/>
    <w:rsid w:val="41FE11D8"/>
    <w:rsid w:val="420CB70F"/>
    <w:rsid w:val="420EE95C"/>
    <w:rsid w:val="42339713"/>
    <w:rsid w:val="4233BA51"/>
    <w:rsid w:val="4233D3B2"/>
    <w:rsid w:val="423F2EF9"/>
    <w:rsid w:val="4249E63C"/>
    <w:rsid w:val="4256266C"/>
    <w:rsid w:val="42869A5E"/>
    <w:rsid w:val="428E2E71"/>
    <w:rsid w:val="4292B6B1"/>
    <w:rsid w:val="4294B647"/>
    <w:rsid w:val="429DCDFE"/>
    <w:rsid w:val="42A4D6A4"/>
    <w:rsid w:val="42AF9CCC"/>
    <w:rsid w:val="42B889EF"/>
    <w:rsid w:val="42F2C7BF"/>
    <w:rsid w:val="42F6CD2B"/>
    <w:rsid w:val="42F6F939"/>
    <w:rsid w:val="431B9E5E"/>
    <w:rsid w:val="432E25B9"/>
    <w:rsid w:val="43326B36"/>
    <w:rsid w:val="4336133F"/>
    <w:rsid w:val="434022DB"/>
    <w:rsid w:val="43446EBD"/>
    <w:rsid w:val="434AE1BE"/>
    <w:rsid w:val="435D6E01"/>
    <w:rsid w:val="43859848"/>
    <w:rsid w:val="438B2CC8"/>
    <w:rsid w:val="43923466"/>
    <w:rsid w:val="43C3B534"/>
    <w:rsid w:val="43D8F0C2"/>
    <w:rsid w:val="43E28C6D"/>
    <w:rsid w:val="43F1F6CD"/>
    <w:rsid w:val="43F2703C"/>
    <w:rsid w:val="43F39D00"/>
    <w:rsid w:val="4409A139"/>
    <w:rsid w:val="44144700"/>
    <w:rsid w:val="44233A48"/>
    <w:rsid w:val="443119C7"/>
    <w:rsid w:val="443CC69F"/>
    <w:rsid w:val="4444CBBF"/>
    <w:rsid w:val="44554A22"/>
    <w:rsid w:val="44637E23"/>
    <w:rsid w:val="4484A0A5"/>
    <w:rsid w:val="44973D6E"/>
    <w:rsid w:val="44A4C15E"/>
    <w:rsid w:val="44C9D40D"/>
    <w:rsid w:val="44C9F61A"/>
    <w:rsid w:val="44DC7D6D"/>
    <w:rsid w:val="44DD356C"/>
    <w:rsid w:val="44EFA727"/>
    <w:rsid w:val="450317A4"/>
    <w:rsid w:val="4508BFE2"/>
    <w:rsid w:val="450EF89C"/>
    <w:rsid w:val="451B7E7B"/>
    <w:rsid w:val="453DAAEA"/>
    <w:rsid w:val="4556783D"/>
    <w:rsid w:val="4581B65B"/>
    <w:rsid w:val="4586C777"/>
    <w:rsid w:val="458DC72E"/>
    <w:rsid w:val="45B31240"/>
    <w:rsid w:val="45C68AE9"/>
    <w:rsid w:val="45E5EC05"/>
    <w:rsid w:val="45FCCFDB"/>
    <w:rsid w:val="4609078E"/>
    <w:rsid w:val="46207106"/>
    <w:rsid w:val="464C56E1"/>
    <w:rsid w:val="4676510A"/>
    <w:rsid w:val="467C16EC"/>
    <w:rsid w:val="46A56FFA"/>
    <w:rsid w:val="46BB2721"/>
    <w:rsid w:val="46C160A9"/>
    <w:rsid w:val="46C521C7"/>
    <w:rsid w:val="46DCF083"/>
    <w:rsid w:val="46E5A757"/>
    <w:rsid w:val="46E5F25D"/>
    <w:rsid w:val="46E97513"/>
    <w:rsid w:val="470744D5"/>
    <w:rsid w:val="47163EEA"/>
    <w:rsid w:val="4740CBD9"/>
    <w:rsid w:val="47549682"/>
    <w:rsid w:val="476A92E1"/>
    <w:rsid w:val="47705E83"/>
    <w:rsid w:val="4776FC80"/>
    <w:rsid w:val="47785DE2"/>
    <w:rsid w:val="47B94D41"/>
    <w:rsid w:val="47BC4167"/>
    <w:rsid w:val="47D24C33"/>
    <w:rsid w:val="47EF3B31"/>
    <w:rsid w:val="47F2907A"/>
    <w:rsid w:val="47FD3626"/>
    <w:rsid w:val="4805AE77"/>
    <w:rsid w:val="48098462"/>
    <w:rsid w:val="4827FB28"/>
    <w:rsid w:val="48286034"/>
    <w:rsid w:val="485F8D6E"/>
    <w:rsid w:val="4863198F"/>
    <w:rsid w:val="486947DD"/>
    <w:rsid w:val="487090AF"/>
    <w:rsid w:val="4881B8CE"/>
    <w:rsid w:val="4882C8FA"/>
    <w:rsid w:val="48942688"/>
    <w:rsid w:val="48A31536"/>
    <w:rsid w:val="48A47767"/>
    <w:rsid w:val="48A7D8D4"/>
    <w:rsid w:val="48B02CD7"/>
    <w:rsid w:val="48B216B9"/>
    <w:rsid w:val="48B69EAD"/>
    <w:rsid w:val="48CBF427"/>
    <w:rsid w:val="48CF6356"/>
    <w:rsid w:val="48ED450B"/>
    <w:rsid w:val="493400E6"/>
    <w:rsid w:val="49357B5A"/>
    <w:rsid w:val="494864D9"/>
    <w:rsid w:val="495C2BE5"/>
    <w:rsid w:val="496360BE"/>
    <w:rsid w:val="498245C7"/>
    <w:rsid w:val="49A554C3"/>
    <w:rsid w:val="49AAE2A1"/>
    <w:rsid w:val="49B1E332"/>
    <w:rsid w:val="49C8D6C9"/>
    <w:rsid w:val="49CF60F3"/>
    <w:rsid w:val="49EA2BEE"/>
    <w:rsid w:val="49EE822D"/>
    <w:rsid w:val="49F67480"/>
    <w:rsid w:val="49F849F6"/>
    <w:rsid w:val="4A0813A7"/>
    <w:rsid w:val="4A1BFA31"/>
    <w:rsid w:val="4A2115D5"/>
    <w:rsid w:val="4A2FF6E9"/>
    <w:rsid w:val="4A526F0E"/>
    <w:rsid w:val="4A529586"/>
    <w:rsid w:val="4A67C488"/>
    <w:rsid w:val="4A6E00B4"/>
    <w:rsid w:val="4A813366"/>
    <w:rsid w:val="4A901265"/>
    <w:rsid w:val="4A97ED61"/>
    <w:rsid w:val="4A9851DB"/>
    <w:rsid w:val="4AA4A1D2"/>
    <w:rsid w:val="4AC62599"/>
    <w:rsid w:val="4ACFD147"/>
    <w:rsid w:val="4AE4353A"/>
    <w:rsid w:val="4AE7090C"/>
    <w:rsid w:val="4AEAA2E0"/>
    <w:rsid w:val="4AEBB6A3"/>
    <w:rsid w:val="4AF98897"/>
    <w:rsid w:val="4B0C12DE"/>
    <w:rsid w:val="4B0EC97D"/>
    <w:rsid w:val="4B1AF142"/>
    <w:rsid w:val="4B25CA47"/>
    <w:rsid w:val="4B2FF5C8"/>
    <w:rsid w:val="4B33D67F"/>
    <w:rsid w:val="4B33E561"/>
    <w:rsid w:val="4B3E3F35"/>
    <w:rsid w:val="4B3E9AE7"/>
    <w:rsid w:val="4B5452E0"/>
    <w:rsid w:val="4BBA69BC"/>
    <w:rsid w:val="4BCBC74A"/>
    <w:rsid w:val="4BD29237"/>
    <w:rsid w:val="4BDAB5F8"/>
    <w:rsid w:val="4BDDDB1F"/>
    <w:rsid w:val="4BE7121B"/>
    <w:rsid w:val="4BF98D02"/>
    <w:rsid w:val="4C11F58D"/>
    <w:rsid w:val="4C141363"/>
    <w:rsid w:val="4C388004"/>
    <w:rsid w:val="4C3E0404"/>
    <w:rsid w:val="4C40A8EA"/>
    <w:rsid w:val="4C6BA1A8"/>
    <w:rsid w:val="4C6F6A54"/>
    <w:rsid w:val="4C7C309B"/>
    <w:rsid w:val="4CA5BD56"/>
    <w:rsid w:val="4CB05A82"/>
    <w:rsid w:val="4CB0D185"/>
    <w:rsid w:val="4CB82F35"/>
    <w:rsid w:val="4CCC846E"/>
    <w:rsid w:val="4CDCF585"/>
    <w:rsid w:val="4CE5E9C2"/>
    <w:rsid w:val="4D098AD5"/>
    <w:rsid w:val="4D0A842C"/>
    <w:rsid w:val="4D14B661"/>
    <w:rsid w:val="4D55BBE1"/>
    <w:rsid w:val="4D57F488"/>
    <w:rsid w:val="4D580BAD"/>
    <w:rsid w:val="4D61F025"/>
    <w:rsid w:val="4D6797AB"/>
    <w:rsid w:val="4D8587DC"/>
    <w:rsid w:val="4D890C43"/>
    <w:rsid w:val="4D89BA2B"/>
    <w:rsid w:val="4D8E93CE"/>
    <w:rsid w:val="4D924E7F"/>
    <w:rsid w:val="4D970813"/>
    <w:rsid w:val="4DED4020"/>
    <w:rsid w:val="4DFA6944"/>
    <w:rsid w:val="4DFACC0B"/>
    <w:rsid w:val="4E07109D"/>
    <w:rsid w:val="4E077209"/>
    <w:rsid w:val="4E08C4C2"/>
    <w:rsid w:val="4E1034BE"/>
    <w:rsid w:val="4E161EA6"/>
    <w:rsid w:val="4E1E1E05"/>
    <w:rsid w:val="4E2F0349"/>
    <w:rsid w:val="4E32BD73"/>
    <w:rsid w:val="4E4E6324"/>
    <w:rsid w:val="4E8DA5DE"/>
    <w:rsid w:val="4EB2227E"/>
    <w:rsid w:val="4EB35FEE"/>
    <w:rsid w:val="4EFFD0C3"/>
    <w:rsid w:val="4F03680C"/>
    <w:rsid w:val="4F16E088"/>
    <w:rsid w:val="4F175771"/>
    <w:rsid w:val="4F1FC44D"/>
    <w:rsid w:val="4F22BBE9"/>
    <w:rsid w:val="4F25E031"/>
    <w:rsid w:val="4F32D874"/>
    <w:rsid w:val="4F3BA478"/>
    <w:rsid w:val="4F4FE1AD"/>
    <w:rsid w:val="4F74DF4A"/>
    <w:rsid w:val="4FA590BE"/>
    <w:rsid w:val="4FB59D17"/>
    <w:rsid w:val="4FC2445C"/>
    <w:rsid w:val="4FC473D9"/>
    <w:rsid w:val="4FC9F4CB"/>
    <w:rsid w:val="4FCAD3AA"/>
    <w:rsid w:val="4FDD3134"/>
    <w:rsid w:val="4FE54B9E"/>
    <w:rsid w:val="4FF19EC3"/>
    <w:rsid w:val="4FF7F4E9"/>
    <w:rsid w:val="4FFBF05C"/>
    <w:rsid w:val="50035B70"/>
    <w:rsid w:val="50117905"/>
    <w:rsid w:val="50149647"/>
    <w:rsid w:val="502FA614"/>
    <w:rsid w:val="50360C01"/>
    <w:rsid w:val="50371C8E"/>
    <w:rsid w:val="5039D41A"/>
    <w:rsid w:val="505CC127"/>
    <w:rsid w:val="505DA61A"/>
    <w:rsid w:val="50B7896F"/>
    <w:rsid w:val="50D23804"/>
    <w:rsid w:val="50DDC086"/>
    <w:rsid w:val="51083101"/>
    <w:rsid w:val="510EA309"/>
    <w:rsid w:val="516A6AD6"/>
    <w:rsid w:val="51716E9E"/>
    <w:rsid w:val="517D092E"/>
    <w:rsid w:val="51811BFF"/>
    <w:rsid w:val="518770C3"/>
    <w:rsid w:val="51900E59"/>
    <w:rsid w:val="5197C0BD"/>
    <w:rsid w:val="51A69781"/>
    <w:rsid w:val="51B066A8"/>
    <w:rsid w:val="51CB1733"/>
    <w:rsid w:val="51D6FA52"/>
    <w:rsid w:val="51D9B590"/>
    <w:rsid w:val="51DA72D8"/>
    <w:rsid w:val="520B9B34"/>
    <w:rsid w:val="520DB815"/>
    <w:rsid w:val="521522DC"/>
    <w:rsid w:val="522BA85A"/>
    <w:rsid w:val="5233C0F5"/>
    <w:rsid w:val="525359D0"/>
    <w:rsid w:val="5258F8FF"/>
    <w:rsid w:val="526204F1"/>
    <w:rsid w:val="527F7E75"/>
    <w:rsid w:val="528B1AF9"/>
    <w:rsid w:val="529512CF"/>
    <w:rsid w:val="529B72B7"/>
    <w:rsid w:val="52A6BAA7"/>
    <w:rsid w:val="52BDCC41"/>
    <w:rsid w:val="52DB6E4E"/>
    <w:rsid w:val="52E0F48C"/>
    <w:rsid w:val="52F62565"/>
    <w:rsid w:val="52F6C888"/>
    <w:rsid w:val="5302746C"/>
    <w:rsid w:val="531518E0"/>
    <w:rsid w:val="533725EC"/>
    <w:rsid w:val="53397D7A"/>
    <w:rsid w:val="535A69A3"/>
    <w:rsid w:val="535BA5AA"/>
    <w:rsid w:val="536A26EF"/>
    <w:rsid w:val="536F8C30"/>
    <w:rsid w:val="53764339"/>
    <w:rsid w:val="537E5469"/>
    <w:rsid w:val="538881BC"/>
    <w:rsid w:val="53D5F8F7"/>
    <w:rsid w:val="53DB81C5"/>
    <w:rsid w:val="5418CEB1"/>
    <w:rsid w:val="541A21E3"/>
    <w:rsid w:val="5435E945"/>
    <w:rsid w:val="5437A80C"/>
    <w:rsid w:val="5444FB29"/>
    <w:rsid w:val="548FB7E7"/>
    <w:rsid w:val="54915C34"/>
    <w:rsid w:val="5498E42F"/>
    <w:rsid w:val="54A8E930"/>
    <w:rsid w:val="54ADA2E2"/>
    <w:rsid w:val="54AE843A"/>
    <w:rsid w:val="54B4A9F0"/>
    <w:rsid w:val="54B8B6A0"/>
    <w:rsid w:val="54BE06DB"/>
    <w:rsid w:val="54D362FC"/>
    <w:rsid w:val="54D377BA"/>
    <w:rsid w:val="54D7204E"/>
    <w:rsid w:val="54EA7C39"/>
    <w:rsid w:val="54EE7FFF"/>
    <w:rsid w:val="54F1FC89"/>
    <w:rsid w:val="54FDD7AA"/>
    <w:rsid w:val="5505F750"/>
    <w:rsid w:val="5507428F"/>
    <w:rsid w:val="551B6B32"/>
    <w:rsid w:val="552A5CBF"/>
    <w:rsid w:val="554BA478"/>
    <w:rsid w:val="557A4386"/>
    <w:rsid w:val="557A4D97"/>
    <w:rsid w:val="557EDA73"/>
    <w:rsid w:val="55ABAD1A"/>
    <w:rsid w:val="55B73EFC"/>
    <w:rsid w:val="55BB5B4A"/>
    <w:rsid w:val="55C68776"/>
    <w:rsid w:val="55E43D5F"/>
    <w:rsid w:val="55F27CF9"/>
    <w:rsid w:val="560F5451"/>
    <w:rsid w:val="56382D97"/>
    <w:rsid w:val="56523B05"/>
    <w:rsid w:val="56548D22"/>
    <w:rsid w:val="5686237C"/>
    <w:rsid w:val="56864C9A"/>
    <w:rsid w:val="56DD6324"/>
    <w:rsid w:val="56E512DC"/>
    <w:rsid w:val="56E70634"/>
    <w:rsid w:val="56EDD0E6"/>
    <w:rsid w:val="56EED398"/>
    <w:rsid w:val="56EF4F9A"/>
    <w:rsid w:val="570DCA38"/>
    <w:rsid w:val="570FE0B1"/>
    <w:rsid w:val="57187F73"/>
    <w:rsid w:val="571BD14C"/>
    <w:rsid w:val="5730C133"/>
    <w:rsid w:val="5738DF9C"/>
    <w:rsid w:val="5740A213"/>
    <w:rsid w:val="5743FC12"/>
    <w:rsid w:val="57454A04"/>
    <w:rsid w:val="5748C0EC"/>
    <w:rsid w:val="574D39A7"/>
    <w:rsid w:val="5767561F"/>
    <w:rsid w:val="578ED4EC"/>
    <w:rsid w:val="57CB440F"/>
    <w:rsid w:val="57CE0DD1"/>
    <w:rsid w:val="57D97755"/>
    <w:rsid w:val="57E3B5BC"/>
    <w:rsid w:val="57F41416"/>
    <w:rsid w:val="57F80335"/>
    <w:rsid w:val="581332B6"/>
    <w:rsid w:val="582426FD"/>
    <w:rsid w:val="585AB92C"/>
    <w:rsid w:val="585C25B0"/>
    <w:rsid w:val="585C3789"/>
    <w:rsid w:val="585E71F4"/>
    <w:rsid w:val="5861FD81"/>
    <w:rsid w:val="58629101"/>
    <w:rsid w:val="58636149"/>
    <w:rsid w:val="5863E6B1"/>
    <w:rsid w:val="586CADAE"/>
    <w:rsid w:val="587E3BD7"/>
    <w:rsid w:val="5887EE69"/>
    <w:rsid w:val="58880693"/>
    <w:rsid w:val="58905848"/>
    <w:rsid w:val="58A37619"/>
    <w:rsid w:val="58B15B57"/>
    <w:rsid w:val="58D4BCF6"/>
    <w:rsid w:val="590052CD"/>
    <w:rsid w:val="591A98F4"/>
    <w:rsid w:val="591C870C"/>
    <w:rsid w:val="591E2012"/>
    <w:rsid w:val="592AA54D"/>
    <w:rsid w:val="594AFB2E"/>
    <w:rsid w:val="59529378"/>
    <w:rsid w:val="595673DF"/>
    <w:rsid w:val="59592275"/>
    <w:rsid w:val="596CBBE3"/>
    <w:rsid w:val="59730587"/>
    <w:rsid w:val="59849FDF"/>
    <w:rsid w:val="598C2DE4"/>
    <w:rsid w:val="5993D396"/>
    <w:rsid w:val="59AA5DA7"/>
    <w:rsid w:val="59C5CFF4"/>
    <w:rsid w:val="59EF33AA"/>
    <w:rsid w:val="59F42EC3"/>
    <w:rsid w:val="59FD52E6"/>
    <w:rsid w:val="59FDCDE2"/>
    <w:rsid w:val="5A186B15"/>
    <w:rsid w:val="5A248DF0"/>
    <w:rsid w:val="5A308F1A"/>
    <w:rsid w:val="5A337F20"/>
    <w:rsid w:val="5A371ED3"/>
    <w:rsid w:val="5A5C3257"/>
    <w:rsid w:val="5A6AF514"/>
    <w:rsid w:val="5A7CEAC6"/>
    <w:rsid w:val="5ABED552"/>
    <w:rsid w:val="5ADE68A0"/>
    <w:rsid w:val="5AF3C653"/>
    <w:rsid w:val="5AFE718A"/>
    <w:rsid w:val="5B06D916"/>
    <w:rsid w:val="5B09AC2C"/>
    <w:rsid w:val="5B23EB74"/>
    <w:rsid w:val="5B27FE45"/>
    <w:rsid w:val="5B2F9F68"/>
    <w:rsid w:val="5B347174"/>
    <w:rsid w:val="5B389D76"/>
    <w:rsid w:val="5B502865"/>
    <w:rsid w:val="5B59BDBD"/>
    <w:rsid w:val="5B5DD57C"/>
    <w:rsid w:val="5B5E5D19"/>
    <w:rsid w:val="5B7E6F8F"/>
    <w:rsid w:val="5B988912"/>
    <w:rsid w:val="5BABF6DB"/>
    <w:rsid w:val="5BB205CC"/>
    <w:rsid w:val="5BE4FE8E"/>
    <w:rsid w:val="5BF31D0B"/>
    <w:rsid w:val="5BFE5901"/>
    <w:rsid w:val="5C1D298E"/>
    <w:rsid w:val="5C5C6821"/>
    <w:rsid w:val="5C72BC77"/>
    <w:rsid w:val="5C883C86"/>
    <w:rsid w:val="5C94976D"/>
    <w:rsid w:val="5C9CE86F"/>
    <w:rsid w:val="5CCB7458"/>
    <w:rsid w:val="5CCE997F"/>
    <w:rsid w:val="5CE49CB5"/>
    <w:rsid w:val="5CEF6541"/>
    <w:rsid w:val="5D0BFAC2"/>
    <w:rsid w:val="5D13DD73"/>
    <w:rsid w:val="5D356EA4"/>
    <w:rsid w:val="5D43D3A6"/>
    <w:rsid w:val="5D4774A6"/>
    <w:rsid w:val="5D502A95"/>
    <w:rsid w:val="5D821BCC"/>
    <w:rsid w:val="5D8267B0"/>
    <w:rsid w:val="5D99CA40"/>
    <w:rsid w:val="5D9D67AD"/>
    <w:rsid w:val="5DB25908"/>
    <w:rsid w:val="5DB9DB31"/>
    <w:rsid w:val="5DC4DFEA"/>
    <w:rsid w:val="5DDC5BF8"/>
    <w:rsid w:val="5DDF8088"/>
    <w:rsid w:val="5E128562"/>
    <w:rsid w:val="5E1AC650"/>
    <w:rsid w:val="5E240EB5"/>
    <w:rsid w:val="5E3D476A"/>
    <w:rsid w:val="5E3DEC25"/>
    <w:rsid w:val="5E3DFA87"/>
    <w:rsid w:val="5E5B8C36"/>
    <w:rsid w:val="5E645A21"/>
    <w:rsid w:val="5E857F5D"/>
    <w:rsid w:val="5E915E7F"/>
    <w:rsid w:val="5E950512"/>
    <w:rsid w:val="5EA1A383"/>
    <w:rsid w:val="5EA56FF7"/>
    <w:rsid w:val="5ECDB378"/>
    <w:rsid w:val="5ED3ADCE"/>
    <w:rsid w:val="5EEA3AE1"/>
    <w:rsid w:val="5EEA471D"/>
    <w:rsid w:val="5EF702F5"/>
    <w:rsid w:val="5F0111D4"/>
    <w:rsid w:val="5F03EF77"/>
    <w:rsid w:val="5F0770F2"/>
    <w:rsid w:val="5F12C490"/>
    <w:rsid w:val="5F16D5A4"/>
    <w:rsid w:val="5F248208"/>
    <w:rsid w:val="5F4CB1C5"/>
    <w:rsid w:val="5F4E2969"/>
    <w:rsid w:val="5F50C6B1"/>
    <w:rsid w:val="5F67A79F"/>
    <w:rsid w:val="5F698446"/>
    <w:rsid w:val="5F73EC1D"/>
    <w:rsid w:val="5F85EB1A"/>
    <w:rsid w:val="5FB57639"/>
    <w:rsid w:val="5FD2AD1C"/>
    <w:rsid w:val="5FD46AB7"/>
    <w:rsid w:val="5FD8DDE0"/>
    <w:rsid w:val="5FF4C200"/>
    <w:rsid w:val="5FF7C6B4"/>
    <w:rsid w:val="5FFB6F68"/>
    <w:rsid w:val="600561DF"/>
    <w:rsid w:val="6011EE92"/>
    <w:rsid w:val="60192555"/>
    <w:rsid w:val="602933F7"/>
    <w:rsid w:val="602BF40B"/>
    <w:rsid w:val="60389D4D"/>
    <w:rsid w:val="604FB3CE"/>
    <w:rsid w:val="607F3A00"/>
    <w:rsid w:val="60862694"/>
    <w:rsid w:val="60934DE4"/>
    <w:rsid w:val="609FEAE0"/>
    <w:rsid w:val="60AB85E9"/>
    <w:rsid w:val="60B4E5D5"/>
    <w:rsid w:val="60D00D9B"/>
    <w:rsid w:val="60D061C9"/>
    <w:rsid w:val="60D0D9D9"/>
    <w:rsid w:val="60F5D05B"/>
    <w:rsid w:val="611D9D56"/>
    <w:rsid w:val="612116E8"/>
    <w:rsid w:val="6132BCEB"/>
    <w:rsid w:val="6135C994"/>
    <w:rsid w:val="6144AE0F"/>
    <w:rsid w:val="615CD851"/>
    <w:rsid w:val="615ED04C"/>
    <w:rsid w:val="61616F87"/>
    <w:rsid w:val="61761A9A"/>
    <w:rsid w:val="618115B9"/>
    <w:rsid w:val="6194A480"/>
    <w:rsid w:val="619707D2"/>
    <w:rsid w:val="619C7AF9"/>
    <w:rsid w:val="619F3541"/>
    <w:rsid w:val="61A137C8"/>
    <w:rsid w:val="61A39C01"/>
    <w:rsid w:val="61D2D02B"/>
    <w:rsid w:val="61EE7D37"/>
    <w:rsid w:val="6219714F"/>
    <w:rsid w:val="622F4983"/>
    <w:rsid w:val="6254FA3B"/>
    <w:rsid w:val="62652E21"/>
    <w:rsid w:val="6265FE78"/>
    <w:rsid w:val="628E9538"/>
    <w:rsid w:val="629D2494"/>
    <w:rsid w:val="62A23005"/>
    <w:rsid w:val="62AF4349"/>
    <w:rsid w:val="62B03EE0"/>
    <w:rsid w:val="62D05E40"/>
    <w:rsid w:val="62D49C1E"/>
    <w:rsid w:val="62EFA7AC"/>
    <w:rsid w:val="630478F0"/>
    <w:rsid w:val="63285467"/>
    <w:rsid w:val="6333102A"/>
    <w:rsid w:val="63384B5A"/>
    <w:rsid w:val="63669F8E"/>
    <w:rsid w:val="6367D156"/>
    <w:rsid w:val="6368D409"/>
    <w:rsid w:val="637335D8"/>
    <w:rsid w:val="6375E7C5"/>
    <w:rsid w:val="6379F534"/>
    <w:rsid w:val="6388383F"/>
    <w:rsid w:val="639E03E8"/>
    <w:rsid w:val="63A38D75"/>
    <w:rsid w:val="63AA575F"/>
    <w:rsid w:val="63C8E073"/>
    <w:rsid w:val="63EF4A7C"/>
    <w:rsid w:val="63F35C87"/>
    <w:rsid w:val="63F763F1"/>
    <w:rsid w:val="63FF0DAC"/>
    <w:rsid w:val="6400E031"/>
    <w:rsid w:val="64090ABD"/>
    <w:rsid w:val="640D07A2"/>
    <w:rsid w:val="640FA1C5"/>
    <w:rsid w:val="6421E666"/>
    <w:rsid w:val="64556ADE"/>
    <w:rsid w:val="645B6826"/>
    <w:rsid w:val="6469F77A"/>
    <w:rsid w:val="646BD89A"/>
    <w:rsid w:val="647816DF"/>
    <w:rsid w:val="64815F78"/>
    <w:rsid w:val="64988F97"/>
    <w:rsid w:val="649D664A"/>
    <w:rsid w:val="64BB1BCF"/>
    <w:rsid w:val="64BBDBB8"/>
    <w:rsid w:val="64BDE855"/>
    <w:rsid w:val="64E37616"/>
    <w:rsid w:val="6500A003"/>
    <w:rsid w:val="65056BDD"/>
    <w:rsid w:val="650D1C9C"/>
    <w:rsid w:val="650E140A"/>
    <w:rsid w:val="652F0F7F"/>
    <w:rsid w:val="65486E0F"/>
    <w:rsid w:val="654ADE3F"/>
    <w:rsid w:val="6576C8DF"/>
    <w:rsid w:val="65A48FA6"/>
    <w:rsid w:val="65B33305"/>
    <w:rsid w:val="65CD8E25"/>
    <w:rsid w:val="65D8A633"/>
    <w:rsid w:val="65DBABAF"/>
    <w:rsid w:val="66153991"/>
    <w:rsid w:val="661FB7FE"/>
    <w:rsid w:val="66264995"/>
    <w:rsid w:val="664322AA"/>
    <w:rsid w:val="66609FA7"/>
    <w:rsid w:val="666519F4"/>
    <w:rsid w:val="666B97CF"/>
    <w:rsid w:val="667548F6"/>
    <w:rsid w:val="66B8D0D5"/>
    <w:rsid w:val="66C02617"/>
    <w:rsid w:val="66C7E44D"/>
    <w:rsid w:val="66C9E464"/>
    <w:rsid w:val="66DC88A2"/>
    <w:rsid w:val="66E43E70"/>
    <w:rsid w:val="67224440"/>
    <w:rsid w:val="673B5600"/>
    <w:rsid w:val="674112C5"/>
    <w:rsid w:val="6749CE9B"/>
    <w:rsid w:val="675BAEFD"/>
    <w:rsid w:val="675EA08F"/>
    <w:rsid w:val="676AC704"/>
    <w:rsid w:val="679F37FE"/>
    <w:rsid w:val="67A93AFC"/>
    <w:rsid w:val="67B1885F"/>
    <w:rsid w:val="67B9D842"/>
    <w:rsid w:val="67BC62FD"/>
    <w:rsid w:val="67C74127"/>
    <w:rsid w:val="67DCC51A"/>
    <w:rsid w:val="67DCFBBC"/>
    <w:rsid w:val="67F0E1A0"/>
    <w:rsid w:val="67F6EA89"/>
    <w:rsid w:val="6802E531"/>
    <w:rsid w:val="6805CBA5"/>
    <w:rsid w:val="681AC1F8"/>
    <w:rsid w:val="681ED36B"/>
    <w:rsid w:val="68502BE2"/>
    <w:rsid w:val="6868591E"/>
    <w:rsid w:val="687CCA6F"/>
    <w:rsid w:val="68800ED1"/>
    <w:rsid w:val="688C68D1"/>
    <w:rsid w:val="68A7888C"/>
    <w:rsid w:val="68C16C51"/>
    <w:rsid w:val="68C6C7AC"/>
    <w:rsid w:val="68D10A4D"/>
    <w:rsid w:val="68D47C36"/>
    <w:rsid w:val="68D556FE"/>
    <w:rsid w:val="68D72661"/>
    <w:rsid w:val="68DECE7A"/>
    <w:rsid w:val="68EA30BC"/>
    <w:rsid w:val="68ED69B2"/>
    <w:rsid w:val="690E7187"/>
    <w:rsid w:val="6921CD6C"/>
    <w:rsid w:val="69297535"/>
    <w:rsid w:val="6946B83B"/>
    <w:rsid w:val="697394F5"/>
    <w:rsid w:val="69794A1A"/>
    <w:rsid w:val="698F4CDB"/>
    <w:rsid w:val="69A3B914"/>
    <w:rsid w:val="69B69259"/>
    <w:rsid w:val="69BC27DF"/>
    <w:rsid w:val="69C204D5"/>
    <w:rsid w:val="69C2CFD7"/>
    <w:rsid w:val="69CC5DCD"/>
    <w:rsid w:val="69EFFADE"/>
    <w:rsid w:val="69F72F61"/>
    <w:rsid w:val="6A11F96E"/>
    <w:rsid w:val="6A1376B0"/>
    <w:rsid w:val="6A34A331"/>
    <w:rsid w:val="6A40F088"/>
    <w:rsid w:val="6A6CDAAE"/>
    <w:rsid w:val="6A78B6B2"/>
    <w:rsid w:val="6A88A3DA"/>
    <w:rsid w:val="6A933159"/>
    <w:rsid w:val="6A9AFC16"/>
    <w:rsid w:val="6A9B2DFC"/>
    <w:rsid w:val="6AB214EB"/>
    <w:rsid w:val="6AD012EB"/>
    <w:rsid w:val="6AE3A2BB"/>
    <w:rsid w:val="6B05592E"/>
    <w:rsid w:val="6B0E051E"/>
    <w:rsid w:val="6B2DE00A"/>
    <w:rsid w:val="6B45C7C1"/>
    <w:rsid w:val="6B6B8308"/>
    <w:rsid w:val="6B7B0655"/>
    <w:rsid w:val="6B7E7A4F"/>
    <w:rsid w:val="6B80640D"/>
    <w:rsid w:val="6B82AE36"/>
    <w:rsid w:val="6BADC9CF"/>
    <w:rsid w:val="6BB11B49"/>
    <w:rsid w:val="6BBD07EC"/>
    <w:rsid w:val="6BC0810C"/>
    <w:rsid w:val="6BD6B1F5"/>
    <w:rsid w:val="6BEBCC9C"/>
    <w:rsid w:val="6BEFB7CB"/>
    <w:rsid w:val="6BFCDB5C"/>
    <w:rsid w:val="6C2A89CE"/>
    <w:rsid w:val="6C2F49B9"/>
    <w:rsid w:val="6C3F5B12"/>
    <w:rsid w:val="6C46C184"/>
    <w:rsid w:val="6C48074E"/>
    <w:rsid w:val="6C637DA4"/>
    <w:rsid w:val="6C63EA17"/>
    <w:rsid w:val="6C72980E"/>
    <w:rsid w:val="6C864CF9"/>
    <w:rsid w:val="6C9B6A4B"/>
    <w:rsid w:val="6CA96E7F"/>
    <w:rsid w:val="6CBC4F60"/>
    <w:rsid w:val="6CC68923"/>
    <w:rsid w:val="6CD07305"/>
    <w:rsid w:val="6CE19822"/>
    <w:rsid w:val="6CEE331B"/>
    <w:rsid w:val="6CF9A597"/>
    <w:rsid w:val="6D46CDF3"/>
    <w:rsid w:val="6D499A30"/>
    <w:rsid w:val="6D57EA58"/>
    <w:rsid w:val="6D57F569"/>
    <w:rsid w:val="6D59A56C"/>
    <w:rsid w:val="6D5FF71D"/>
    <w:rsid w:val="6D75240D"/>
    <w:rsid w:val="6D80C260"/>
    <w:rsid w:val="6D8B342E"/>
    <w:rsid w:val="6D9185C4"/>
    <w:rsid w:val="6DA47B70"/>
    <w:rsid w:val="6DD29CD8"/>
    <w:rsid w:val="6DD328F1"/>
    <w:rsid w:val="6DD47FB1"/>
    <w:rsid w:val="6DEFBA40"/>
    <w:rsid w:val="6DFC14DF"/>
    <w:rsid w:val="6DFDB696"/>
    <w:rsid w:val="6E0E686F"/>
    <w:rsid w:val="6E0FD160"/>
    <w:rsid w:val="6E1C968F"/>
    <w:rsid w:val="6E20E7C1"/>
    <w:rsid w:val="6E2CA848"/>
    <w:rsid w:val="6E4995A1"/>
    <w:rsid w:val="6E5A306B"/>
    <w:rsid w:val="6E76B6A9"/>
    <w:rsid w:val="6E7AC72F"/>
    <w:rsid w:val="6EA3D093"/>
    <w:rsid w:val="6EAC92B2"/>
    <w:rsid w:val="6EAF6FCF"/>
    <w:rsid w:val="6EC926C6"/>
    <w:rsid w:val="6ED49033"/>
    <w:rsid w:val="6EEED4D0"/>
    <w:rsid w:val="6EF93356"/>
    <w:rsid w:val="6F235BC6"/>
    <w:rsid w:val="6F607B51"/>
    <w:rsid w:val="6F6D8EE5"/>
    <w:rsid w:val="6F7C0118"/>
    <w:rsid w:val="6F9986F7"/>
    <w:rsid w:val="6FBDEDBB"/>
    <w:rsid w:val="6FC3612D"/>
    <w:rsid w:val="6FD0CC88"/>
    <w:rsid w:val="6FD8AF67"/>
    <w:rsid w:val="6FFE2722"/>
    <w:rsid w:val="70228A00"/>
    <w:rsid w:val="7034314A"/>
    <w:rsid w:val="70396F44"/>
    <w:rsid w:val="703AC8B0"/>
    <w:rsid w:val="703FEE13"/>
    <w:rsid w:val="704A53A8"/>
    <w:rsid w:val="70632A7E"/>
    <w:rsid w:val="70662F46"/>
    <w:rsid w:val="7072C1EF"/>
    <w:rsid w:val="708272C3"/>
    <w:rsid w:val="7091C7FC"/>
    <w:rsid w:val="7099C75B"/>
    <w:rsid w:val="70B0C2C0"/>
    <w:rsid w:val="70C33134"/>
    <w:rsid w:val="70C5C666"/>
    <w:rsid w:val="70C609F0"/>
    <w:rsid w:val="70DC1C32"/>
    <w:rsid w:val="70EC2DC8"/>
    <w:rsid w:val="70EDA4EC"/>
    <w:rsid w:val="70F3EAE7"/>
    <w:rsid w:val="70F50B43"/>
    <w:rsid w:val="71084B1F"/>
    <w:rsid w:val="710F5A9C"/>
    <w:rsid w:val="71154FA7"/>
    <w:rsid w:val="71251CFD"/>
    <w:rsid w:val="712E9FED"/>
    <w:rsid w:val="71327BDD"/>
    <w:rsid w:val="71355758"/>
    <w:rsid w:val="713D8C83"/>
    <w:rsid w:val="71902B1F"/>
    <w:rsid w:val="71E621EA"/>
    <w:rsid w:val="71EBAC9F"/>
    <w:rsid w:val="71FF2EF4"/>
    <w:rsid w:val="72006B0B"/>
    <w:rsid w:val="720EAE84"/>
    <w:rsid w:val="72271770"/>
    <w:rsid w:val="722D168F"/>
    <w:rsid w:val="723949AF"/>
    <w:rsid w:val="723E6884"/>
    <w:rsid w:val="723E996D"/>
    <w:rsid w:val="7271E7CB"/>
    <w:rsid w:val="728487B9"/>
    <w:rsid w:val="72991F04"/>
    <w:rsid w:val="729B8B72"/>
    <w:rsid w:val="72AFDDDD"/>
    <w:rsid w:val="72B42216"/>
    <w:rsid w:val="72D127B9"/>
    <w:rsid w:val="731C141D"/>
    <w:rsid w:val="731CA24A"/>
    <w:rsid w:val="73294A78"/>
    <w:rsid w:val="732DAFB9"/>
    <w:rsid w:val="737BF6B3"/>
    <w:rsid w:val="7385154C"/>
    <w:rsid w:val="7387788E"/>
    <w:rsid w:val="73A304E4"/>
    <w:rsid w:val="73A5BC41"/>
    <w:rsid w:val="73CB819B"/>
    <w:rsid w:val="73EE9746"/>
    <w:rsid w:val="73F0401D"/>
    <w:rsid w:val="73FDAAB2"/>
    <w:rsid w:val="74297D37"/>
    <w:rsid w:val="742E9963"/>
    <w:rsid w:val="74486AD9"/>
    <w:rsid w:val="744FF277"/>
    <w:rsid w:val="74531933"/>
    <w:rsid w:val="74647128"/>
    <w:rsid w:val="74699AA0"/>
    <w:rsid w:val="746CF81A"/>
    <w:rsid w:val="748808CA"/>
    <w:rsid w:val="74A6614B"/>
    <w:rsid w:val="74B7E47E"/>
    <w:rsid w:val="74D7B01D"/>
    <w:rsid w:val="74E53573"/>
    <w:rsid w:val="750D25E0"/>
    <w:rsid w:val="752A242A"/>
    <w:rsid w:val="753105D0"/>
    <w:rsid w:val="75337054"/>
    <w:rsid w:val="754B8EF4"/>
    <w:rsid w:val="754FF813"/>
    <w:rsid w:val="755A9F48"/>
    <w:rsid w:val="7564B751"/>
    <w:rsid w:val="75934F53"/>
    <w:rsid w:val="75C3B542"/>
    <w:rsid w:val="75E02BA1"/>
    <w:rsid w:val="75EBC2D8"/>
    <w:rsid w:val="75F8FCCF"/>
    <w:rsid w:val="76057507"/>
    <w:rsid w:val="7623D92B"/>
    <w:rsid w:val="764AB6E3"/>
    <w:rsid w:val="7653B4DF"/>
    <w:rsid w:val="767A19C6"/>
    <w:rsid w:val="767D595D"/>
    <w:rsid w:val="76C9C559"/>
    <w:rsid w:val="76E6E1B7"/>
    <w:rsid w:val="77034F28"/>
    <w:rsid w:val="771887AF"/>
    <w:rsid w:val="771B955A"/>
    <w:rsid w:val="772467A0"/>
    <w:rsid w:val="7737881F"/>
    <w:rsid w:val="7768A6EC"/>
    <w:rsid w:val="777F26FF"/>
    <w:rsid w:val="7780EFC8"/>
    <w:rsid w:val="77879E11"/>
    <w:rsid w:val="77990B07"/>
    <w:rsid w:val="779A60A8"/>
    <w:rsid w:val="77A6DE09"/>
    <w:rsid w:val="77BFA98C"/>
    <w:rsid w:val="77D5EE94"/>
    <w:rsid w:val="77DA981D"/>
    <w:rsid w:val="77EF8540"/>
    <w:rsid w:val="77F2E8D5"/>
    <w:rsid w:val="77FBFFB4"/>
    <w:rsid w:val="78000161"/>
    <w:rsid w:val="78091A6D"/>
    <w:rsid w:val="780ACCA7"/>
    <w:rsid w:val="782E57CB"/>
    <w:rsid w:val="784420CE"/>
    <w:rsid w:val="786595BA"/>
    <w:rsid w:val="787D793C"/>
    <w:rsid w:val="789E8FCA"/>
    <w:rsid w:val="78A52FD1"/>
    <w:rsid w:val="78B2CCFD"/>
    <w:rsid w:val="78BFAB2F"/>
    <w:rsid w:val="78D11BD5"/>
    <w:rsid w:val="78D59F41"/>
    <w:rsid w:val="79020A86"/>
    <w:rsid w:val="790913E6"/>
    <w:rsid w:val="79267E75"/>
    <w:rsid w:val="7927F953"/>
    <w:rsid w:val="792BC93E"/>
    <w:rsid w:val="79335B58"/>
    <w:rsid w:val="7933648E"/>
    <w:rsid w:val="7937EB3C"/>
    <w:rsid w:val="79744470"/>
    <w:rsid w:val="7977A546"/>
    <w:rsid w:val="798B55A1"/>
    <w:rsid w:val="799D5DD2"/>
    <w:rsid w:val="79A04A7E"/>
    <w:rsid w:val="79A3BAFC"/>
    <w:rsid w:val="79AB2140"/>
    <w:rsid w:val="79AE0B72"/>
    <w:rsid w:val="79B5F887"/>
    <w:rsid w:val="79B6AC4B"/>
    <w:rsid w:val="79C0DC78"/>
    <w:rsid w:val="79C2BFBE"/>
    <w:rsid w:val="79CA282C"/>
    <w:rsid w:val="7A57EB0E"/>
    <w:rsid w:val="7A6D5853"/>
    <w:rsid w:val="7A8594A8"/>
    <w:rsid w:val="7A8B1D62"/>
    <w:rsid w:val="7A918A73"/>
    <w:rsid w:val="7A9DDAE7"/>
    <w:rsid w:val="7AA819EE"/>
    <w:rsid w:val="7ACD56E9"/>
    <w:rsid w:val="7AE7A1C9"/>
    <w:rsid w:val="7AE8DC4B"/>
    <w:rsid w:val="7AF6E63E"/>
    <w:rsid w:val="7AF74A4E"/>
    <w:rsid w:val="7B0AD584"/>
    <w:rsid w:val="7B272602"/>
    <w:rsid w:val="7B3D0647"/>
    <w:rsid w:val="7B5B7047"/>
    <w:rsid w:val="7B65F88D"/>
    <w:rsid w:val="7B79BF7A"/>
    <w:rsid w:val="7BA153BA"/>
    <w:rsid w:val="7BA6113A"/>
    <w:rsid w:val="7BAE3BB7"/>
    <w:rsid w:val="7BD79309"/>
    <w:rsid w:val="7BDC093C"/>
    <w:rsid w:val="7BE0EEA1"/>
    <w:rsid w:val="7BF51FC3"/>
    <w:rsid w:val="7C04C58E"/>
    <w:rsid w:val="7C0CFF33"/>
    <w:rsid w:val="7C15BBA2"/>
    <w:rsid w:val="7C1B7722"/>
    <w:rsid w:val="7C26BC5F"/>
    <w:rsid w:val="7C2E1391"/>
    <w:rsid w:val="7C3108EB"/>
    <w:rsid w:val="7C368621"/>
    <w:rsid w:val="7C39AB48"/>
    <w:rsid w:val="7C3FE2CE"/>
    <w:rsid w:val="7C4159BF"/>
    <w:rsid w:val="7C4D81B0"/>
    <w:rsid w:val="7C4E67A4"/>
    <w:rsid w:val="7C62D441"/>
    <w:rsid w:val="7C64F446"/>
    <w:rsid w:val="7C6CAEFB"/>
    <w:rsid w:val="7C800EDF"/>
    <w:rsid w:val="7C8C13D0"/>
    <w:rsid w:val="7C931AAF"/>
    <w:rsid w:val="7CA6A5E5"/>
    <w:rsid w:val="7CC2F663"/>
    <w:rsid w:val="7CC94707"/>
    <w:rsid w:val="7CD37284"/>
    <w:rsid w:val="7CD58696"/>
    <w:rsid w:val="7CE7CD18"/>
    <w:rsid w:val="7CEC9AE1"/>
    <w:rsid w:val="7D02CAD0"/>
    <w:rsid w:val="7D17B6E7"/>
    <w:rsid w:val="7D209ADD"/>
    <w:rsid w:val="7D2B01BF"/>
    <w:rsid w:val="7D36A3FE"/>
    <w:rsid w:val="7D36E907"/>
    <w:rsid w:val="7D3AEC73"/>
    <w:rsid w:val="7D5883DA"/>
    <w:rsid w:val="7D5E4F8B"/>
    <w:rsid w:val="7D67AB80"/>
    <w:rsid w:val="7D6B7DEC"/>
    <w:rsid w:val="7D6E8756"/>
    <w:rsid w:val="7DD7E870"/>
    <w:rsid w:val="7DDD2A20"/>
    <w:rsid w:val="7DE05DD4"/>
    <w:rsid w:val="7DE45B00"/>
    <w:rsid w:val="7DEA3805"/>
    <w:rsid w:val="7DEB7EDF"/>
    <w:rsid w:val="7DFE4824"/>
    <w:rsid w:val="7E030C3C"/>
    <w:rsid w:val="7E1022C8"/>
    <w:rsid w:val="7E119C7A"/>
    <w:rsid w:val="7E2454B4"/>
    <w:rsid w:val="7E24AB43"/>
    <w:rsid w:val="7E2EEB10"/>
    <w:rsid w:val="7E435DB6"/>
    <w:rsid w:val="7E5EC6C4"/>
    <w:rsid w:val="7E6F42E5"/>
    <w:rsid w:val="7E9AF0AF"/>
    <w:rsid w:val="7E9D994F"/>
    <w:rsid w:val="7EB22ABC"/>
    <w:rsid w:val="7ECE2234"/>
    <w:rsid w:val="7ED6BCD4"/>
    <w:rsid w:val="7ED710BF"/>
    <w:rsid w:val="7EDAD927"/>
    <w:rsid w:val="7F096E88"/>
    <w:rsid w:val="7F293FD1"/>
    <w:rsid w:val="7F29A6E4"/>
    <w:rsid w:val="7F3CF476"/>
    <w:rsid w:val="7F5317E4"/>
    <w:rsid w:val="7F537C5E"/>
    <w:rsid w:val="7F56E8AC"/>
    <w:rsid w:val="7F6E26E3"/>
    <w:rsid w:val="7F6EF881"/>
    <w:rsid w:val="7F73B8D1"/>
    <w:rsid w:val="7F802B61"/>
    <w:rsid w:val="7F81A306"/>
    <w:rsid w:val="7F860866"/>
    <w:rsid w:val="7F8BC1D8"/>
    <w:rsid w:val="7F8FDD0B"/>
    <w:rsid w:val="7F9B4878"/>
    <w:rsid w:val="7FA65A1C"/>
    <w:rsid w:val="7FAF624E"/>
    <w:rsid w:val="7FB79847"/>
    <w:rsid w:val="7FBB6D45"/>
    <w:rsid w:val="7FDFA8B6"/>
    <w:rsid w:val="7FE39187"/>
    <w:rsid w:val="7FECADD4"/>
    <w:rsid w:val="7FEF1C10"/>
    <w:rsid w:val="7FFFFA8B"/>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5C76"/>
  <w15:chartTrackingRefBased/>
  <w15:docId w15:val="{272B888B-1598-48EF-8558-D3E43A2EA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extodecomentrio">
    <w:name w:val="annotation text"/>
    <w:basedOn w:val="Normal"/>
    <w:link w:val="TextodecomentrioChar"/>
    <w:uiPriority w:val="99"/>
    <w:semiHidden/>
    <w:unhideWhenUsed/>
    <w:rsid w:val="0062396B"/>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62396B"/>
    <w:rPr>
      <w:sz w:val="20"/>
      <w:szCs w:val="20"/>
    </w:rPr>
  </w:style>
  <w:style w:type="character" w:styleId="Refdecomentrio">
    <w:name w:val="annotation reference"/>
    <w:basedOn w:val="Fontepargpadro"/>
    <w:uiPriority w:val="99"/>
    <w:semiHidden/>
    <w:unhideWhenUsed/>
    <w:rsid w:val="0062396B"/>
    <w:rPr>
      <w:sz w:val="16"/>
      <w:szCs w:val="16"/>
    </w:rPr>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abealhoChar" w:customStyle="1">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styleId="RodapChar" w:customStyle="1">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Fontepargpadro"/>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ontepargpadr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Fontepargpadro"/>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microsoft.com/office/2020/10/relationships/intelligence" Target="intelligence2.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www.ibge.gov.br/estatisticas/multidominio/condicoes-de-vida-desigualdade-e-pobreza/9221-sintese-de-indicadores-sociais.html?=&amp;t=resultados" TargetMode="External" Id="Rc01efcfa86a746f7" /><Relationship Type="http://schemas.openxmlformats.org/officeDocument/2006/relationships/hyperlink" Target="https://educa.ibge.gov.br/jovens/materias-especiais/materias-especiais/20453-estatisticas-de-genero-indicadores-sociais-das-mulheres-no-brasil.html" TargetMode="External" Id="R40dc8a2236164ac7" /><Relationship Type="http://schemas.openxmlformats.org/officeDocument/2006/relationships/hyperlink" Target="http://repositorio.ipea.gov.br/handle/11058/4056" TargetMode="External" Id="Rf29baf08b15a4e37" /><Relationship Type="http://schemas.openxmlformats.org/officeDocument/2006/relationships/hyperlink" Target="http://e-faceq.blogspot.com.br/" TargetMode="External" Id="Rb8e18a6f0c11415a" /><Relationship Type="http://schemas.openxmlformats.org/officeDocument/2006/relationships/hyperlink" Target="https://www.rhportal.com.br/artigos-rh/a-evoluo-da-mulher-no-mercado-de-trabalho/" TargetMode="External" Id="R19c775a2bc91434d" /><Relationship Type="http://schemas.openxmlformats.org/officeDocument/2006/relationships/hyperlink" Target="https://publicacoeseventos.unijui.edu.br/index.php/salaoconhecimento/article/view/18314/17048" TargetMode="External" Id="Ra6faaf3b67d34c65" /><Relationship Type="http://schemas.openxmlformats.org/officeDocument/2006/relationships/hyperlink" Target="https://noticiasconcursos.com.br/5-mulheres-que-lutaram-contra-o-nazismo/" TargetMode="External" Id="Rd4b35336af6949ee" /><Relationship Type="http://schemas.openxmlformats.org/officeDocument/2006/relationships/hyperlink" Target="http://abet-trabalho.org.br/wp-content/uploads/2021/04/Classe-operaria-tem-dois-sexos.pdf" TargetMode="External" Id="Rdfd1d1f21c974f50" /><Relationship Type="http://schemas.openxmlformats.org/officeDocument/2006/relationships/hyperlink" Target="https://doi.org/10.1590/S0104-026X2012000300011" TargetMode="External" Id="Rc2df5444651546f6" /><Relationship Type="http://schemas.openxmlformats.org/officeDocument/2006/relationships/hyperlink" Target="https://doi.org/10.1590/S0011-52582008000200005" TargetMode="External" Id="R34a86f878ac1469f" /><Relationship Type="http://schemas.openxmlformats.org/officeDocument/2006/relationships/hyperlink" Target="https://www.gazetadopovo.com.br/economia/quem-sao-os-pobres-no-brasil-sexo-cor-instrucao/" TargetMode="External" Id="Rf7ff9637cdae4c52" /><Relationship Type="http://schemas.openxmlformats.org/officeDocument/2006/relationships/hyperlink" Target="https://revistas.uepg.br/index.php/humanas/article/view/9" TargetMode="External" Id="R0bee5f60ebe54042" /><Relationship Type="http://schemas.openxmlformats.org/officeDocument/2006/relationships/hyperlink" Target="https://www.bbc.com/portuguese/salasocial-36857963" TargetMode="External" Id="R5b9223f10c6046bf" /><Relationship Type="http://schemas.openxmlformats.org/officeDocument/2006/relationships/hyperlink" Target="https://www.cnm.org.br/index.php/comunicacao/radio_item/segundo-pesquisa-brasil-tem-mais-de-20-milhoes-de-maes-solteiras" TargetMode="External" Id="R213a969beef34e29" /><Relationship Type="http://schemas.openxmlformats.org/officeDocument/2006/relationships/comments" Target="comments.xml" Id="R65d496bd4fc34821" /><Relationship Type="http://schemas.microsoft.com/office/2011/relationships/people" Target="people.xml" Id="Rb63e8989c15749d2" /><Relationship Type="http://schemas.microsoft.com/office/2011/relationships/commentsExtended" Target="commentsExtended.xml" Id="R2411c501ff9543b9" /><Relationship Type="http://schemas.microsoft.com/office/2016/09/relationships/commentsIds" Target="commentsIds.xml" Id="Rc9bd13283b744aaa" /><Relationship Type="http://schemas.microsoft.com/office/2018/08/relationships/commentsExtensible" Target="commentsExtensible.xml" Id="R3b7e175847c641b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MANUELA DOS SANTOS ROSO</dc:creator>
  <keywords/>
  <dc:description/>
  <lastModifiedBy>Duanny Woiciechowski Batista Gumesson</lastModifiedBy>
  <revision>60</revision>
  <dcterms:created xsi:type="dcterms:W3CDTF">2022-10-18T04:35:00.0000000Z</dcterms:created>
  <dcterms:modified xsi:type="dcterms:W3CDTF">2022-12-05T14:46:25.5025748Z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121f2f0-66bc-46a5-8449-e93debbabc43_Enabled">
    <vt:lpwstr>true</vt:lpwstr>
  </property>
  <property fmtid="{D5CDD505-2E9C-101B-9397-08002B2CF9AE}" pid="3" name="MSIP_Label_8121f2f0-66bc-46a5-8449-e93debbabc43_SetDate">
    <vt:lpwstr>2022-10-17T20:35:51Z</vt:lpwstr>
  </property>
  <property fmtid="{D5CDD505-2E9C-101B-9397-08002B2CF9AE}" pid="4" name="MSIP_Label_8121f2f0-66bc-46a5-8449-e93debbabc43_Method">
    <vt:lpwstr>Standard</vt:lpwstr>
  </property>
  <property fmtid="{D5CDD505-2E9C-101B-9397-08002B2CF9AE}" pid="5" name="MSIP_Label_8121f2f0-66bc-46a5-8449-e93debbabc43_Name">
    <vt:lpwstr>defa4170-0d19-0005-0004-bc88714345d2</vt:lpwstr>
  </property>
  <property fmtid="{D5CDD505-2E9C-101B-9397-08002B2CF9AE}" pid="6" name="MSIP_Label_8121f2f0-66bc-46a5-8449-e93debbabc43_SiteId">
    <vt:lpwstr>2795008d-a527-4c78-ba2d-bf4c9c17de0b</vt:lpwstr>
  </property>
  <property fmtid="{D5CDD505-2E9C-101B-9397-08002B2CF9AE}" pid="7" name="MSIP_Label_8121f2f0-66bc-46a5-8449-e93debbabc43_ActionId">
    <vt:lpwstr>fe988dc1-c2ab-4702-a098-c4fbdb763d37</vt:lpwstr>
  </property>
  <property fmtid="{D5CDD505-2E9C-101B-9397-08002B2CF9AE}" pid="8" name="MSIP_Label_8121f2f0-66bc-46a5-8449-e93debbabc43_ContentBits">
    <vt:lpwstr>0</vt:lpwstr>
  </property>
</Properties>
</file>